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B17A9" w14:textId="77777777" w:rsidR="005C5CCB" w:rsidRDefault="00CC3813">
      <w:pPr>
        <w:pStyle w:val="Title"/>
      </w:pPr>
      <w:r>
        <w:t>EDUC 423B/SOC 302B: Assignment 2</w:t>
      </w:r>
    </w:p>
    <w:p w14:paraId="38D75F2C" w14:textId="77777777" w:rsidR="005C5CCB" w:rsidRDefault="00CC3813">
      <w:pPr>
        <w:pStyle w:val="Author"/>
      </w:pPr>
      <w:proofErr w:type="spellStart"/>
      <w:r>
        <w:t>Caity</w:t>
      </w:r>
      <w:proofErr w:type="spellEnd"/>
      <w:r>
        <w:t xml:space="preserve"> McGinley</w:t>
      </w:r>
    </w:p>
    <w:p w14:paraId="396AFE57" w14:textId="1A121E9F" w:rsidR="005C5CCB" w:rsidRDefault="00CC3813">
      <w:pPr>
        <w:pStyle w:val="Date"/>
        <w:rPr>
          <w:ins w:id="0" w:author="Sanne Smith" w:date="2021-05-31T21:40:00Z"/>
        </w:rPr>
      </w:pPr>
      <w:r>
        <w:t>5-17-21</w:t>
      </w:r>
      <w:r w:rsidR="00F44988">
        <w:t xml:space="preserve"> – OAE Extension</w:t>
      </w:r>
    </w:p>
    <w:p w14:paraId="50C71779" w14:textId="76078E94" w:rsidR="00AB1662" w:rsidRDefault="00AB1662" w:rsidP="00AB1662">
      <w:pPr>
        <w:pStyle w:val="BodyText"/>
        <w:rPr>
          <w:ins w:id="1" w:author="Sanne Smith" w:date="2021-05-31T21:40:00Z"/>
        </w:rPr>
        <w:pPrChange w:id="2" w:author="Sanne Smith" w:date="2021-05-31T21:40:00Z">
          <w:pPr>
            <w:pStyle w:val="Date"/>
          </w:pPr>
        </w:pPrChange>
      </w:pPr>
      <w:ins w:id="3" w:author="Sanne Smith" w:date="2021-05-31T21:40:00Z">
        <w:r>
          <w:t xml:space="preserve">Hi </w:t>
        </w:r>
        <w:proofErr w:type="spellStart"/>
        <w:r>
          <w:t>Caity</w:t>
        </w:r>
        <w:proofErr w:type="spellEnd"/>
        <w:r>
          <w:t>,</w:t>
        </w:r>
      </w:ins>
    </w:p>
    <w:p w14:paraId="16452776" w14:textId="77777777" w:rsidR="00AB1662" w:rsidRDefault="00AB1662" w:rsidP="00AB1662">
      <w:pPr>
        <w:pStyle w:val="BodyText"/>
        <w:rPr>
          <w:ins w:id="4" w:author="Sanne Smith" w:date="2021-05-31T21:40:00Z"/>
        </w:rPr>
        <w:pPrChange w:id="5" w:author="Sanne Smith" w:date="2021-05-31T21:40:00Z">
          <w:pPr>
            <w:pStyle w:val="Date"/>
          </w:pPr>
        </w:pPrChange>
      </w:pPr>
    </w:p>
    <w:p w14:paraId="1AF5A882" w14:textId="5D3CC81C" w:rsidR="00AB1662" w:rsidRDefault="00AB1662" w:rsidP="00AB1662">
      <w:pPr>
        <w:pStyle w:val="BodyText"/>
        <w:rPr>
          <w:ins w:id="6" w:author="Sanne Smith" w:date="2021-05-31T21:41:00Z"/>
        </w:rPr>
        <w:pPrChange w:id="7" w:author="Sanne Smith" w:date="2021-05-31T21:40:00Z">
          <w:pPr>
            <w:pStyle w:val="Date"/>
          </w:pPr>
        </w:pPrChange>
      </w:pPr>
      <w:ins w:id="8" w:author="Sanne Smith" w:date="2021-05-31T21:40:00Z">
        <w:r>
          <w:t>Nice work! At first</w:t>
        </w:r>
      </w:ins>
      <w:ins w:id="9" w:author="Sanne Smith" w:date="2021-05-31T21:42:00Z">
        <w:r>
          <w:t>,</w:t>
        </w:r>
      </w:ins>
      <w:ins w:id="10" w:author="Sanne Smith" w:date="2021-05-31T21:40:00Z">
        <w:r>
          <w:t xml:space="preserve"> I was missing a lot of interpretation, but I was happy to find a lot of it in the discussion section</w:t>
        </w:r>
      </w:ins>
      <w:ins w:id="11" w:author="Sanne Smith" w:date="2021-05-31T21:41:00Z">
        <w:r>
          <w:t>, which I enjoyed reading! The PC part missed some crucial visualization, but you interpreted the PCs nicely.  The cluster part was very well done!</w:t>
        </w:r>
      </w:ins>
      <w:ins w:id="12" w:author="Sanne Smith" w:date="2021-05-31T21:42:00Z">
        <w:r>
          <w:t xml:space="preserve"> Please find more detailed comments below! Keep up the good work. The finish line is in sight and you are doing great!</w:t>
        </w:r>
      </w:ins>
      <w:bookmarkStart w:id="13" w:name="_GoBack"/>
      <w:bookmarkEnd w:id="13"/>
    </w:p>
    <w:p w14:paraId="60548913" w14:textId="77777777" w:rsidR="00AB1662" w:rsidRDefault="00AB1662" w:rsidP="00AB1662">
      <w:pPr>
        <w:pStyle w:val="BodyText"/>
        <w:rPr>
          <w:ins w:id="14" w:author="Sanne Smith" w:date="2021-05-31T21:42:00Z"/>
        </w:rPr>
        <w:pPrChange w:id="15" w:author="Sanne Smith" w:date="2021-05-31T21:40:00Z">
          <w:pPr>
            <w:pStyle w:val="Date"/>
          </w:pPr>
        </w:pPrChange>
      </w:pPr>
    </w:p>
    <w:p w14:paraId="076B9E96" w14:textId="46AF970A" w:rsidR="00AB1662" w:rsidRPr="00AB1662" w:rsidRDefault="00AB1662" w:rsidP="00AB1662">
      <w:pPr>
        <w:pStyle w:val="BodyText"/>
        <w:pPrChange w:id="16" w:author="Sanne Smith" w:date="2021-05-31T21:40:00Z">
          <w:pPr>
            <w:pStyle w:val="Date"/>
          </w:pPr>
        </w:pPrChange>
      </w:pPr>
      <w:ins w:id="17" w:author="Sanne Smith" w:date="2021-05-31T21:42:00Z">
        <w:r>
          <w:t>Grade: A-</w:t>
        </w:r>
      </w:ins>
    </w:p>
    <w:p w14:paraId="58AC2F5D" w14:textId="77777777" w:rsidR="005C5CCB" w:rsidRDefault="00CC3813">
      <w:pPr>
        <w:pStyle w:val="Heading1"/>
      </w:pPr>
      <w:bookmarkStart w:id="18" w:name="honor-code-statement"/>
      <w:r>
        <w:t>Honor Code Statement</w:t>
      </w:r>
      <w:bookmarkEnd w:id="18"/>
    </w:p>
    <w:p w14:paraId="60A1E1DE" w14:textId="77777777" w:rsidR="005C5CCB" w:rsidRDefault="00CC3813">
      <w:pPr>
        <w:pStyle w:val="FirstParagraph"/>
      </w:pPr>
      <w:r>
        <w:t xml:space="preserve">I strongly encourage students to form study groups and students may discuss and work on assignments in groups. I expect that each student understands their own submission. As such, students must write their submissions independently and clearly disclose the names of all other students who were part of their study group. Additionally, lifting code or solutions directly from the internet (e.g., Google, GitHub, Stack Overflow) is a violation of the </w:t>
      </w:r>
      <w:hyperlink r:id="rId7">
        <w:r>
          <w:rPr>
            <w:rStyle w:val="Hyperlink"/>
          </w:rPr>
          <w:t>Stanford Honor Code</w:t>
        </w:r>
      </w:hyperlink>
      <w:r>
        <w:t>. I take academic honesty and Honor Code violations extremely seriously and expect the same of students. If you have questions about what may or may not constitute an Honor Code violation, please reach out to me and we will figure it out together.</w:t>
      </w:r>
    </w:p>
    <w:p w14:paraId="27596E90" w14:textId="77777777" w:rsidR="00F44988" w:rsidRPr="000D424B" w:rsidRDefault="00CC3813">
      <w:pPr>
        <w:pStyle w:val="BodyText"/>
        <w:rPr>
          <w:rStyle w:val="Hyperlink"/>
          <w:lang w:val="fr-FR"/>
        </w:rPr>
      </w:pPr>
      <w:proofErr w:type="gramStart"/>
      <w:r w:rsidRPr="000D424B">
        <w:rPr>
          <w:b/>
          <w:lang w:val="fr-FR"/>
        </w:rPr>
        <w:t>Email:</w:t>
      </w:r>
      <w:proofErr w:type="gramEnd"/>
      <w:r w:rsidRPr="000D424B">
        <w:rPr>
          <w:lang w:val="fr-FR"/>
        </w:rPr>
        <w:t xml:space="preserve"> </w:t>
      </w:r>
      <w:hyperlink r:id="rId8">
        <w:r w:rsidRPr="000D424B">
          <w:rPr>
            <w:rStyle w:val="Hyperlink"/>
            <w:lang w:val="fr-FR"/>
          </w:rPr>
          <w:t>caitym26@stanford.edu</w:t>
        </w:r>
      </w:hyperlink>
    </w:p>
    <w:p w14:paraId="0BEC50AB" w14:textId="77777777" w:rsidR="00F44988" w:rsidRPr="000D424B" w:rsidRDefault="00CC3813">
      <w:pPr>
        <w:pStyle w:val="BodyText"/>
        <w:rPr>
          <w:lang w:val="fr-FR"/>
        </w:rPr>
      </w:pPr>
      <w:r w:rsidRPr="000D424B">
        <w:rPr>
          <w:lang w:val="fr-FR"/>
        </w:rPr>
        <w:t xml:space="preserve"> </w:t>
      </w:r>
      <w:proofErr w:type="gramStart"/>
      <w:r w:rsidRPr="000D424B">
        <w:rPr>
          <w:b/>
          <w:lang w:val="fr-FR"/>
        </w:rPr>
        <w:t>SUID:</w:t>
      </w:r>
      <w:proofErr w:type="gramEnd"/>
      <w:r w:rsidRPr="000D424B">
        <w:rPr>
          <w:lang w:val="fr-FR"/>
        </w:rPr>
        <w:t xml:space="preserve"> 06211809 </w:t>
      </w:r>
    </w:p>
    <w:p w14:paraId="53CA2385" w14:textId="77777777" w:rsidR="00F44988" w:rsidRDefault="00CC3813">
      <w:pPr>
        <w:pStyle w:val="BodyText"/>
      </w:pPr>
      <w:r>
        <w:rPr>
          <w:b/>
        </w:rPr>
        <w:t>Study Group:</w:t>
      </w:r>
      <w:r>
        <w:t xml:space="preserve"> Victoria </w:t>
      </w:r>
    </w:p>
    <w:p w14:paraId="3D62EEBF" w14:textId="2D2A88AD" w:rsidR="005C5CCB" w:rsidRDefault="00CC3813">
      <w:pPr>
        <w:pStyle w:val="BodyText"/>
      </w:pPr>
      <w:r>
        <w:t>I acknowledge and agree to abide by the Honor Code.</w:t>
      </w:r>
    </w:p>
    <w:p w14:paraId="176DDAD9" w14:textId="77777777" w:rsidR="005C5CCB" w:rsidRDefault="00CC3813">
      <w:pPr>
        <w:pStyle w:val="BodyText"/>
      </w:pPr>
      <w:r>
        <w:rPr>
          <w:b/>
        </w:rPr>
        <w:t>Signed:</w:t>
      </w:r>
      <w:r>
        <w:t xml:space="preserve"> </w:t>
      </w:r>
      <w:proofErr w:type="spellStart"/>
      <w:r>
        <w:t>Caity</w:t>
      </w:r>
      <w:proofErr w:type="spellEnd"/>
      <w:r>
        <w:t xml:space="preserve"> McGinley</w:t>
      </w:r>
    </w:p>
    <w:p w14:paraId="6C7178EB" w14:textId="77777777" w:rsidR="005C5CCB" w:rsidRDefault="00CC3813">
      <w:pPr>
        <w:pStyle w:val="Heading1"/>
      </w:pPr>
      <w:bookmarkStart w:id="19" w:name="setup-and-data-manipulation"/>
      <w:r>
        <w:lastRenderedPageBreak/>
        <w:t>Setup and data manipulation</w:t>
      </w:r>
      <w:bookmarkEnd w:id="19"/>
    </w:p>
    <w:p w14:paraId="5838B127" w14:textId="77777777" w:rsidR="005C5CCB" w:rsidRDefault="00CC3813">
      <w:pPr>
        <w:pStyle w:val="FirstParagraph"/>
      </w:pPr>
      <w:r>
        <w:t>library(</w:t>
      </w:r>
      <w:proofErr w:type="spellStart"/>
      <w:r>
        <w:t>tidyverse</w:t>
      </w:r>
      <w:proofErr w:type="spellEnd"/>
      <w:r>
        <w:t>) library(</w:t>
      </w:r>
      <w:proofErr w:type="spellStart"/>
      <w:r>
        <w:t>tidymodels</w:t>
      </w:r>
      <w:proofErr w:type="spellEnd"/>
      <w:r>
        <w:t>) library(</w:t>
      </w:r>
      <w:proofErr w:type="spellStart"/>
      <w:r>
        <w:t>corrplot</w:t>
      </w:r>
      <w:proofErr w:type="spellEnd"/>
      <w:r>
        <w:t>) library(</w:t>
      </w:r>
      <w:proofErr w:type="spellStart"/>
      <w:r>
        <w:t>ggrepel</w:t>
      </w:r>
      <w:proofErr w:type="spellEnd"/>
      <w:r>
        <w:t>) library(</w:t>
      </w:r>
      <w:proofErr w:type="spellStart"/>
      <w:r>
        <w:t>tidytext</w:t>
      </w:r>
      <w:proofErr w:type="spellEnd"/>
      <w:r>
        <w:t>) library(</w:t>
      </w:r>
      <w:proofErr w:type="spellStart"/>
      <w:r>
        <w:t>dotwhisker</w:t>
      </w:r>
      <w:proofErr w:type="spellEnd"/>
      <w:r>
        <w:t>) library(</w:t>
      </w:r>
      <w:proofErr w:type="spellStart"/>
      <w:r>
        <w:t>visdat</w:t>
      </w:r>
      <w:proofErr w:type="spellEnd"/>
      <w:r>
        <w:t>) library(ggplot2) library(</w:t>
      </w:r>
      <w:proofErr w:type="spellStart"/>
      <w:r>
        <w:t>stringr</w:t>
      </w:r>
      <w:proofErr w:type="spellEnd"/>
      <w:r>
        <w:t xml:space="preserve">) </w:t>
      </w:r>
      <w:proofErr w:type="spellStart"/>
      <w:proofErr w:type="gramStart"/>
      <w:r>
        <w:t>setwd</w:t>
      </w:r>
      <w:proofErr w:type="spellEnd"/>
      <w:r>
        <w:t>(</w:t>
      </w:r>
      <w:proofErr w:type="gramEnd"/>
      <w:r>
        <w:t>“C:/Users/</w:t>
      </w:r>
      <w:proofErr w:type="spellStart"/>
      <w:r>
        <w:t>cmcgi</w:t>
      </w:r>
      <w:proofErr w:type="spellEnd"/>
      <w:r>
        <w:t>/Downloads/</w:t>
      </w:r>
      <w:proofErr w:type="spellStart"/>
      <w:r>
        <w:t>Soc</w:t>
      </w:r>
      <w:proofErr w:type="spellEnd"/>
      <w:r>
        <w:t xml:space="preserve"> 302A_Lab1”)</w:t>
      </w:r>
    </w:p>
    <w:p w14:paraId="11F100A9" w14:textId="77777777" w:rsidR="005C5CCB" w:rsidRDefault="00CC3813">
      <w:pPr>
        <w:pStyle w:val="BodyText"/>
      </w:pPr>
      <w:r>
        <w:t xml:space="preserve">characters &lt;- </w:t>
      </w:r>
      <w:proofErr w:type="spellStart"/>
      <w:r>
        <w:t>read_csv</w:t>
      </w:r>
      <w:proofErr w:type="spellEnd"/>
      <w:r>
        <w:t>(“characters.csv”)</w:t>
      </w:r>
    </w:p>
    <w:p w14:paraId="65B2FE8D" w14:textId="77777777" w:rsidR="005C5CCB" w:rsidRDefault="00CC3813">
      <w:pPr>
        <w:pStyle w:val="SourceCode"/>
      </w:pPr>
      <w:r>
        <w:rPr>
          <w:rStyle w:val="CommentTok"/>
        </w:rPr>
        <w:t># Include all code required to load packages, import data, and manipulate data here.</w:t>
      </w:r>
      <w:r>
        <w:br/>
      </w:r>
      <w:r>
        <w:br/>
      </w:r>
      <w:r>
        <w:rPr>
          <w:rStyle w:val="KeywordTok"/>
        </w:rPr>
        <w:t>library</w:t>
      </w:r>
      <w:r>
        <w:rPr>
          <w:rStyle w:val="NormalTok"/>
        </w:rPr>
        <w:t>(</w:t>
      </w:r>
      <w:proofErr w:type="spellStart"/>
      <w:r>
        <w:rPr>
          <w:rStyle w:val="NormalTok"/>
        </w:rPr>
        <w:t>tidyverse</w:t>
      </w:r>
      <w:proofErr w:type="spellEnd"/>
      <w:r>
        <w:rPr>
          <w:rStyle w:val="NormalTok"/>
        </w:rPr>
        <w:t>)</w:t>
      </w:r>
    </w:p>
    <w:p w14:paraId="1EDC590B" w14:textId="77777777" w:rsidR="005C5CCB" w:rsidRDefault="00CC3813">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14:paraId="0650AB1B" w14:textId="77777777" w:rsidR="005C5CCB" w:rsidRDefault="00CC3813">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proofErr w:type="gramStart"/>
      <w:r>
        <w:rPr>
          <w:rStyle w:val="VerbatimChar"/>
        </w:rPr>
        <w:t>tibble</w:t>
      </w:r>
      <w:proofErr w:type="spellEnd"/>
      <w:r>
        <w:rPr>
          <w:rStyle w:val="VerbatimChar"/>
        </w:rPr>
        <w:t xml:space="preserve">  3.1.0</w:t>
      </w:r>
      <w:proofErr w:type="gramEnd"/>
      <w:r>
        <w:rPr>
          <w:rStyle w:val="VerbatimChar"/>
        </w:rPr>
        <w:t xml:space="preserve">     v </w:t>
      </w:r>
      <w:proofErr w:type="spellStart"/>
      <w:r>
        <w:rPr>
          <w:rStyle w:val="VerbatimChar"/>
        </w:rPr>
        <w:t>dplyr</w:t>
      </w:r>
      <w:proofErr w:type="spellEnd"/>
      <w:r>
        <w:rPr>
          <w:rStyle w:val="VerbatimChar"/>
        </w:rPr>
        <w:t xml:space="preserve">   1.0.5</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1.4.0     v </w:t>
      </w:r>
      <w:proofErr w:type="spellStart"/>
      <w:r>
        <w:rPr>
          <w:rStyle w:val="VerbatimChar"/>
        </w:rPr>
        <w:t>forcats</w:t>
      </w:r>
      <w:proofErr w:type="spellEnd"/>
      <w:r>
        <w:rPr>
          <w:rStyle w:val="VerbatimChar"/>
        </w:rPr>
        <w:t xml:space="preserve"> 0.5.0</w:t>
      </w:r>
    </w:p>
    <w:p w14:paraId="5FC0CF72" w14:textId="77777777" w:rsidR="005C5CCB" w:rsidRDefault="00CC3813">
      <w:pPr>
        <w:pStyle w:val="SourceCode"/>
      </w:pPr>
      <w:r>
        <w:rPr>
          <w:rStyle w:val="VerbatimChar"/>
        </w:rPr>
        <w:t>## Warning: package '</w:t>
      </w:r>
      <w:proofErr w:type="spellStart"/>
      <w:r>
        <w:rPr>
          <w:rStyle w:val="VerbatimChar"/>
        </w:rPr>
        <w:t>tibble</w:t>
      </w:r>
      <w:proofErr w:type="spellEnd"/>
      <w:r>
        <w:rPr>
          <w:rStyle w:val="VerbatimChar"/>
        </w:rPr>
        <w:t>' was built under R version 4.0.5</w:t>
      </w:r>
    </w:p>
    <w:p w14:paraId="02E341CD" w14:textId="77777777" w:rsidR="005C5CCB" w:rsidRDefault="00CC3813">
      <w:pPr>
        <w:pStyle w:val="SourceCode"/>
      </w:pPr>
      <w:r>
        <w:rPr>
          <w:rStyle w:val="VerbatimChar"/>
        </w:rPr>
        <w:t>## Warning: package '</w:t>
      </w:r>
      <w:proofErr w:type="spellStart"/>
      <w:r>
        <w:rPr>
          <w:rStyle w:val="VerbatimChar"/>
        </w:rPr>
        <w:t>readr</w:t>
      </w:r>
      <w:proofErr w:type="spellEnd"/>
      <w:r>
        <w:rPr>
          <w:rStyle w:val="VerbatimChar"/>
        </w:rPr>
        <w:t>' was built under R version 4.0.4</w:t>
      </w:r>
    </w:p>
    <w:p w14:paraId="636012D6" w14:textId="77777777" w:rsidR="005C5CCB" w:rsidRDefault="00CC3813">
      <w:pPr>
        <w:pStyle w:val="SourceCode"/>
      </w:pPr>
      <w:r>
        <w:rPr>
          <w:rStyle w:val="VerbatimChar"/>
        </w:rPr>
        <w:t>## Warning: package '</w:t>
      </w:r>
      <w:proofErr w:type="spellStart"/>
      <w:r>
        <w:rPr>
          <w:rStyle w:val="VerbatimChar"/>
        </w:rPr>
        <w:t>dplyr</w:t>
      </w:r>
      <w:proofErr w:type="spellEnd"/>
      <w:r>
        <w:rPr>
          <w:rStyle w:val="VerbatimChar"/>
        </w:rPr>
        <w:t>' was built under R version 4.0.4</w:t>
      </w:r>
    </w:p>
    <w:p w14:paraId="77BF92E1" w14:textId="77777777" w:rsidR="005C5CCB" w:rsidRDefault="00CC3813">
      <w:pPr>
        <w:pStyle w:val="SourceCode"/>
      </w:pPr>
      <w:r>
        <w:rPr>
          <w:rStyle w:val="VerbatimChar"/>
        </w:rPr>
        <w:t>## Warning: package '</w:t>
      </w:r>
      <w:proofErr w:type="spellStart"/>
      <w:r>
        <w:rPr>
          <w:rStyle w:val="VerbatimChar"/>
        </w:rPr>
        <w:t>stringr</w:t>
      </w:r>
      <w:proofErr w:type="spellEnd"/>
      <w:r>
        <w:rPr>
          <w:rStyle w:val="VerbatimChar"/>
        </w:rPr>
        <w:t>' was built under R version 4.0.3</w:t>
      </w:r>
    </w:p>
    <w:p w14:paraId="0B72AB3E" w14:textId="77777777" w:rsidR="005C5CCB" w:rsidRDefault="00CC3813">
      <w:pPr>
        <w:pStyle w:val="SourceCode"/>
      </w:pPr>
      <w:r>
        <w:rPr>
          <w:rStyle w:val="VerbatimChar"/>
        </w:rPr>
        <w:t>## Warning: package '</w:t>
      </w:r>
      <w:proofErr w:type="spellStart"/>
      <w:r>
        <w:rPr>
          <w:rStyle w:val="VerbatimChar"/>
        </w:rPr>
        <w:t>forcats</w:t>
      </w:r>
      <w:proofErr w:type="spellEnd"/>
      <w:r>
        <w:rPr>
          <w:rStyle w:val="VerbatimChar"/>
        </w:rPr>
        <w:t>' was built under R version 4.0.3</w:t>
      </w:r>
    </w:p>
    <w:p w14:paraId="49201368" w14:textId="77777777" w:rsidR="005C5CCB" w:rsidRDefault="00CC3813">
      <w:pPr>
        <w:pStyle w:val="SourceCode"/>
      </w:pPr>
      <w:r>
        <w:rPr>
          <w:rStyle w:val="VerbatimChar"/>
        </w:rPr>
        <w:t xml:space="preserve">## --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6E956B39" w14:textId="77777777" w:rsidR="005C5CCB" w:rsidRDefault="00CC3813">
      <w:pPr>
        <w:pStyle w:val="SourceCode"/>
      </w:pPr>
      <w:r>
        <w:rPr>
          <w:rStyle w:val="KeywordTok"/>
        </w:rPr>
        <w:t>library</w:t>
      </w:r>
      <w:r>
        <w:rPr>
          <w:rStyle w:val="NormalTok"/>
        </w:rPr>
        <w:t>(</w:t>
      </w:r>
      <w:proofErr w:type="spellStart"/>
      <w:r>
        <w:rPr>
          <w:rStyle w:val="NormalTok"/>
        </w:rPr>
        <w:t>tidymodels</w:t>
      </w:r>
      <w:proofErr w:type="spellEnd"/>
      <w:r>
        <w:rPr>
          <w:rStyle w:val="NormalTok"/>
        </w:rPr>
        <w:t>)</w:t>
      </w:r>
    </w:p>
    <w:p w14:paraId="753F5FDE" w14:textId="77777777" w:rsidR="005C5CCB" w:rsidRDefault="00CC3813">
      <w:pPr>
        <w:pStyle w:val="SourceCode"/>
      </w:pPr>
      <w:r>
        <w:rPr>
          <w:rStyle w:val="VerbatimChar"/>
        </w:rPr>
        <w:t>## Warning: package '</w:t>
      </w:r>
      <w:proofErr w:type="spellStart"/>
      <w:r>
        <w:rPr>
          <w:rStyle w:val="VerbatimChar"/>
        </w:rPr>
        <w:t>tidymodels</w:t>
      </w:r>
      <w:proofErr w:type="spellEnd"/>
      <w:r>
        <w:rPr>
          <w:rStyle w:val="VerbatimChar"/>
        </w:rPr>
        <w:t>' was built under R version 4.0.5</w:t>
      </w:r>
    </w:p>
    <w:p w14:paraId="1B4DB2B9" w14:textId="77777777" w:rsidR="005C5CCB" w:rsidRDefault="00CC3813">
      <w:pPr>
        <w:pStyle w:val="SourceCode"/>
      </w:pPr>
      <w:r>
        <w:rPr>
          <w:rStyle w:val="VerbatimChar"/>
        </w:rPr>
        <w:t xml:space="preserve">## -- Attaching packages -------------------------------------- </w:t>
      </w:r>
      <w:proofErr w:type="spellStart"/>
      <w:r>
        <w:rPr>
          <w:rStyle w:val="VerbatimChar"/>
        </w:rPr>
        <w:t>tidymodels</w:t>
      </w:r>
      <w:proofErr w:type="spellEnd"/>
      <w:r>
        <w:rPr>
          <w:rStyle w:val="VerbatimChar"/>
        </w:rPr>
        <w:t xml:space="preserve"> 0.1.2 --</w:t>
      </w:r>
    </w:p>
    <w:p w14:paraId="0ECE2C6A" w14:textId="77777777" w:rsidR="005C5CCB" w:rsidRDefault="00CC3813">
      <w:pPr>
        <w:pStyle w:val="SourceCode"/>
      </w:pPr>
      <w:r>
        <w:rPr>
          <w:rStyle w:val="VerbatimChar"/>
        </w:rPr>
        <w:t>## v broom     0.7.6      v recipes   0.1.15</w:t>
      </w:r>
      <w:r>
        <w:br/>
      </w:r>
      <w:r>
        <w:rPr>
          <w:rStyle w:val="VerbatimChar"/>
        </w:rPr>
        <w:t xml:space="preserve">## v dials     0.0.9      v </w:t>
      </w:r>
      <w:proofErr w:type="spellStart"/>
      <w:r>
        <w:rPr>
          <w:rStyle w:val="VerbatimChar"/>
        </w:rPr>
        <w:t>rsample</w:t>
      </w:r>
      <w:proofErr w:type="spellEnd"/>
      <w:r>
        <w:rPr>
          <w:rStyle w:val="VerbatimChar"/>
        </w:rPr>
        <w:t xml:space="preserve">   0.0.9 </w:t>
      </w:r>
      <w:r>
        <w:br/>
      </w:r>
      <w:r>
        <w:rPr>
          <w:rStyle w:val="VerbatimChar"/>
        </w:rPr>
        <w:t xml:space="preserve">## v infer     0.5.4      v tune      0.1.3 </w:t>
      </w:r>
      <w:r>
        <w:br/>
      </w:r>
      <w:r>
        <w:rPr>
          <w:rStyle w:val="VerbatimChar"/>
        </w:rPr>
        <w:t xml:space="preserve">## v </w:t>
      </w:r>
      <w:proofErr w:type="spellStart"/>
      <w:r>
        <w:rPr>
          <w:rStyle w:val="VerbatimChar"/>
        </w:rPr>
        <w:t>modeldata</w:t>
      </w:r>
      <w:proofErr w:type="spellEnd"/>
      <w:r>
        <w:rPr>
          <w:rStyle w:val="VerbatimChar"/>
        </w:rPr>
        <w:t xml:space="preserve"> 0.1.0      v workflows 0.2.2 </w:t>
      </w:r>
      <w:r>
        <w:br/>
      </w:r>
      <w:r>
        <w:rPr>
          <w:rStyle w:val="VerbatimChar"/>
        </w:rPr>
        <w:t>## v parsnip   0.1.5      v yardstick 0.0.8</w:t>
      </w:r>
    </w:p>
    <w:p w14:paraId="168AA3BF" w14:textId="77777777" w:rsidR="005C5CCB" w:rsidRDefault="00CC3813">
      <w:pPr>
        <w:pStyle w:val="SourceCode"/>
      </w:pPr>
      <w:r>
        <w:rPr>
          <w:rStyle w:val="VerbatimChar"/>
        </w:rPr>
        <w:t>## Warning: package 'dials' was built under R version 4.0.5</w:t>
      </w:r>
    </w:p>
    <w:p w14:paraId="5FB88391" w14:textId="77777777" w:rsidR="005C5CCB" w:rsidRDefault="00CC3813">
      <w:pPr>
        <w:pStyle w:val="SourceCode"/>
      </w:pPr>
      <w:r>
        <w:rPr>
          <w:rStyle w:val="VerbatimChar"/>
        </w:rPr>
        <w:t>## Warning: package 'infer' was built under R version 4.0.5</w:t>
      </w:r>
    </w:p>
    <w:p w14:paraId="449C3FD2" w14:textId="77777777" w:rsidR="005C5CCB" w:rsidRDefault="00CC3813">
      <w:pPr>
        <w:pStyle w:val="SourceCode"/>
      </w:pPr>
      <w:r>
        <w:rPr>
          <w:rStyle w:val="VerbatimChar"/>
        </w:rPr>
        <w:lastRenderedPageBreak/>
        <w:t>## Warning: package '</w:t>
      </w:r>
      <w:proofErr w:type="spellStart"/>
      <w:r>
        <w:rPr>
          <w:rStyle w:val="VerbatimChar"/>
        </w:rPr>
        <w:t>modeldata</w:t>
      </w:r>
      <w:proofErr w:type="spellEnd"/>
      <w:r>
        <w:rPr>
          <w:rStyle w:val="VerbatimChar"/>
        </w:rPr>
        <w:t>' was built under R version 4.0.5</w:t>
      </w:r>
    </w:p>
    <w:p w14:paraId="39493594" w14:textId="77777777" w:rsidR="005C5CCB" w:rsidRDefault="00CC3813">
      <w:pPr>
        <w:pStyle w:val="SourceCode"/>
      </w:pPr>
      <w:r>
        <w:rPr>
          <w:rStyle w:val="VerbatimChar"/>
        </w:rPr>
        <w:t>## Warning: package 'parsnip' was built under R version 4.0.5</w:t>
      </w:r>
    </w:p>
    <w:p w14:paraId="489943E2" w14:textId="77777777" w:rsidR="005C5CCB" w:rsidRDefault="00CC3813">
      <w:pPr>
        <w:pStyle w:val="SourceCode"/>
      </w:pPr>
      <w:r>
        <w:rPr>
          <w:rStyle w:val="VerbatimChar"/>
        </w:rPr>
        <w:t>## Warning: package 'recipes' was built under R version 4.0.5</w:t>
      </w:r>
    </w:p>
    <w:p w14:paraId="3ACE1C21" w14:textId="77777777" w:rsidR="005C5CCB" w:rsidRDefault="00CC3813">
      <w:pPr>
        <w:pStyle w:val="SourceCode"/>
      </w:pPr>
      <w:r>
        <w:rPr>
          <w:rStyle w:val="VerbatimChar"/>
        </w:rPr>
        <w:t>## Warning: package '</w:t>
      </w:r>
      <w:proofErr w:type="spellStart"/>
      <w:r>
        <w:rPr>
          <w:rStyle w:val="VerbatimChar"/>
        </w:rPr>
        <w:t>rsample</w:t>
      </w:r>
      <w:proofErr w:type="spellEnd"/>
      <w:r>
        <w:rPr>
          <w:rStyle w:val="VerbatimChar"/>
        </w:rPr>
        <w:t>' was built under R version 4.0.5</w:t>
      </w:r>
    </w:p>
    <w:p w14:paraId="1019EE77" w14:textId="77777777" w:rsidR="005C5CCB" w:rsidRDefault="00CC3813">
      <w:pPr>
        <w:pStyle w:val="SourceCode"/>
      </w:pPr>
      <w:r>
        <w:rPr>
          <w:rStyle w:val="VerbatimChar"/>
        </w:rPr>
        <w:t>## Warning: package 'tune' was built under R version 4.0.5</w:t>
      </w:r>
    </w:p>
    <w:p w14:paraId="4DDE01DA" w14:textId="77777777" w:rsidR="005C5CCB" w:rsidRDefault="00CC3813">
      <w:pPr>
        <w:pStyle w:val="SourceCode"/>
      </w:pPr>
      <w:r>
        <w:rPr>
          <w:rStyle w:val="VerbatimChar"/>
        </w:rPr>
        <w:t>## Warning: package 'workflows' was built under R version 4.0.5</w:t>
      </w:r>
    </w:p>
    <w:p w14:paraId="58F9F1FE" w14:textId="77777777" w:rsidR="005C5CCB" w:rsidRDefault="00CC3813">
      <w:pPr>
        <w:pStyle w:val="SourceCode"/>
      </w:pPr>
      <w:r>
        <w:rPr>
          <w:rStyle w:val="VerbatimChar"/>
        </w:rPr>
        <w:t>## Warning: package 'yardstick' was built under R version 4.0.5</w:t>
      </w:r>
    </w:p>
    <w:p w14:paraId="07C58966" w14:textId="77777777" w:rsidR="005C5CCB" w:rsidRDefault="00CC3813">
      <w:pPr>
        <w:pStyle w:val="SourceCode"/>
      </w:pPr>
      <w:r>
        <w:rPr>
          <w:rStyle w:val="VerbatimChar"/>
        </w:rPr>
        <w:t xml:space="preserve">## -- Conflicts ----------------------------------------- </w:t>
      </w:r>
      <w:proofErr w:type="spellStart"/>
      <w:r>
        <w:rPr>
          <w:rStyle w:val="VerbatimChar"/>
        </w:rPr>
        <w:t>tidymodels_conflicts</w:t>
      </w:r>
      <w:proofErr w:type="spellEnd"/>
      <w:r>
        <w:rPr>
          <w:rStyle w:val="VerbatimChar"/>
        </w:rPr>
        <w:t>() --</w:t>
      </w:r>
      <w:r>
        <w:br/>
      </w:r>
      <w:r>
        <w:rPr>
          <w:rStyle w:val="VerbatimChar"/>
        </w:rPr>
        <w:t xml:space="preserve">## x scales::discard() masks </w:t>
      </w:r>
      <w:proofErr w:type="spellStart"/>
      <w:r>
        <w:rPr>
          <w:rStyle w:val="VerbatimChar"/>
        </w:rPr>
        <w:t>purrr</w:t>
      </w:r>
      <w:proofErr w:type="spellEnd"/>
      <w:r>
        <w:rPr>
          <w:rStyle w:val="VerbatimChar"/>
        </w:rPr>
        <w:t>::discard()</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recipes::fixed()  masks </w:t>
      </w:r>
      <w:proofErr w:type="spellStart"/>
      <w:r>
        <w:rPr>
          <w:rStyle w:val="VerbatimChar"/>
        </w:rPr>
        <w:t>stringr</w:t>
      </w:r>
      <w:proofErr w:type="spellEnd"/>
      <w:r>
        <w:rPr>
          <w:rStyle w:val="VerbatimChar"/>
        </w:rPr>
        <w:t>::fixed()</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yardstick::spec() masks </w:t>
      </w:r>
      <w:proofErr w:type="spellStart"/>
      <w:r>
        <w:rPr>
          <w:rStyle w:val="VerbatimChar"/>
        </w:rPr>
        <w:t>readr</w:t>
      </w:r>
      <w:proofErr w:type="spellEnd"/>
      <w:r>
        <w:rPr>
          <w:rStyle w:val="VerbatimChar"/>
        </w:rPr>
        <w:t>::spec()</w:t>
      </w:r>
      <w:r>
        <w:br/>
      </w:r>
      <w:r>
        <w:rPr>
          <w:rStyle w:val="VerbatimChar"/>
        </w:rPr>
        <w:t>## x recipes::step()   masks stats::step()</w:t>
      </w:r>
    </w:p>
    <w:p w14:paraId="4034C5A7" w14:textId="77777777" w:rsidR="005C5CCB" w:rsidRDefault="00CC3813">
      <w:pPr>
        <w:pStyle w:val="SourceCode"/>
      </w:pPr>
      <w:r>
        <w:rPr>
          <w:rStyle w:val="KeywordTok"/>
        </w:rPr>
        <w:t>library</w:t>
      </w:r>
      <w:r>
        <w:rPr>
          <w:rStyle w:val="NormalTok"/>
        </w:rPr>
        <w:t>(</w:t>
      </w:r>
      <w:proofErr w:type="spellStart"/>
      <w:r>
        <w:rPr>
          <w:rStyle w:val="NormalTok"/>
        </w:rPr>
        <w:t>corrplot</w:t>
      </w:r>
      <w:proofErr w:type="spellEnd"/>
      <w:r>
        <w:rPr>
          <w:rStyle w:val="NormalTok"/>
        </w:rPr>
        <w:t>)</w:t>
      </w:r>
    </w:p>
    <w:p w14:paraId="438F68F7" w14:textId="77777777" w:rsidR="005C5CCB" w:rsidRDefault="00CC3813">
      <w:pPr>
        <w:pStyle w:val="SourceCode"/>
      </w:pPr>
      <w:r>
        <w:rPr>
          <w:rStyle w:val="VerbatimChar"/>
        </w:rPr>
        <w:t>## Warning: package '</w:t>
      </w:r>
      <w:proofErr w:type="spellStart"/>
      <w:r>
        <w:rPr>
          <w:rStyle w:val="VerbatimChar"/>
        </w:rPr>
        <w:t>corrplot</w:t>
      </w:r>
      <w:proofErr w:type="spellEnd"/>
      <w:r>
        <w:rPr>
          <w:rStyle w:val="VerbatimChar"/>
        </w:rPr>
        <w:t>' was built under R version 4.0.5</w:t>
      </w:r>
    </w:p>
    <w:p w14:paraId="6FBAA8A4" w14:textId="77777777" w:rsidR="005C5CCB" w:rsidRDefault="00CC3813">
      <w:pPr>
        <w:pStyle w:val="SourceCode"/>
      </w:pPr>
      <w:r>
        <w:rPr>
          <w:rStyle w:val="VerbatimChar"/>
        </w:rPr>
        <w:t xml:space="preserve">## </w:t>
      </w:r>
      <w:proofErr w:type="spellStart"/>
      <w:r>
        <w:rPr>
          <w:rStyle w:val="VerbatimChar"/>
        </w:rPr>
        <w:t>corrplot</w:t>
      </w:r>
      <w:proofErr w:type="spellEnd"/>
      <w:r>
        <w:rPr>
          <w:rStyle w:val="VerbatimChar"/>
        </w:rPr>
        <w:t xml:space="preserve"> 0.88 loaded</w:t>
      </w:r>
    </w:p>
    <w:p w14:paraId="66E47E68" w14:textId="77777777" w:rsidR="005C5CCB" w:rsidRDefault="00CC3813">
      <w:pPr>
        <w:pStyle w:val="SourceCode"/>
      </w:pPr>
      <w:r>
        <w:rPr>
          <w:rStyle w:val="KeywordTok"/>
        </w:rPr>
        <w:t>library</w:t>
      </w:r>
      <w:r>
        <w:rPr>
          <w:rStyle w:val="NormalTok"/>
        </w:rPr>
        <w:t>(</w:t>
      </w:r>
      <w:proofErr w:type="spellStart"/>
      <w:r>
        <w:rPr>
          <w:rStyle w:val="NormalTok"/>
        </w:rPr>
        <w:t>ggrepel</w:t>
      </w:r>
      <w:proofErr w:type="spellEnd"/>
      <w:r>
        <w:rPr>
          <w:rStyle w:val="NormalTok"/>
        </w:rPr>
        <w:t>)</w:t>
      </w:r>
    </w:p>
    <w:p w14:paraId="66D24C19" w14:textId="77777777" w:rsidR="005C5CCB" w:rsidRDefault="00CC3813">
      <w:pPr>
        <w:pStyle w:val="SourceCode"/>
      </w:pPr>
      <w:r>
        <w:rPr>
          <w:rStyle w:val="VerbatimChar"/>
        </w:rPr>
        <w:t>## Warning: package '</w:t>
      </w:r>
      <w:proofErr w:type="spellStart"/>
      <w:r>
        <w:rPr>
          <w:rStyle w:val="VerbatimChar"/>
        </w:rPr>
        <w:t>ggrepel</w:t>
      </w:r>
      <w:proofErr w:type="spellEnd"/>
      <w:r>
        <w:rPr>
          <w:rStyle w:val="VerbatimChar"/>
        </w:rPr>
        <w:t>' was built under R version 4.0.5</w:t>
      </w:r>
    </w:p>
    <w:p w14:paraId="2CBE3FA3" w14:textId="77777777" w:rsidR="005C5CCB" w:rsidRDefault="00CC3813">
      <w:pPr>
        <w:pStyle w:val="SourceCode"/>
      </w:pPr>
      <w:r>
        <w:rPr>
          <w:rStyle w:val="KeywordTok"/>
        </w:rPr>
        <w:t>library</w:t>
      </w:r>
      <w:r>
        <w:rPr>
          <w:rStyle w:val="NormalTok"/>
        </w:rPr>
        <w:t>(</w:t>
      </w:r>
      <w:proofErr w:type="spellStart"/>
      <w:r>
        <w:rPr>
          <w:rStyle w:val="NormalTok"/>
        </w:rPr>
        <w:t>tidytext</w:t>
      </w:r>
      <w:proofErr w:type="spellEnd"/>
      <w:r>
        <w:rPr>
          <w:rStyle w:val="NormalTok"/>
        </w:rPr>
        <w:t>)</w:t>
      </w:r>
    </w:p>
    <w:p w14:paraId="199C20EA" w14:textId="77777777" w:rsidR="005C5CCB" w:rsidRDefault="00CC3813">
      <w:pPr>
        <w:pStyle w:val="SourceCode"/>
      </w:pPr>
      <w:r>
        <w:rPr>
          <w:rStyle w:val="VerbatimChar"/>
        </w:rPr>
        <w:t>## Warning: package '</w:t>
      </w:r>
      <w:proofErr w:type="spellStart"/>
      <w:r>
        <w:rPr>
          <w:rStyle w:val="VerbatimChar"/>
        </w:rPr>
        <w:t>tidytext</w:t>
      </w:r>
      <w:proofErr w:type="spellEnd"/>
      <w:r>
        <w:rPr>
          <w:rStyle w:val="VerbatimChar"/>
        </w:rPr>
        <w:t>' was built under R version 4.0.3</w:t>
      </w:r>
    </w:p>
    <w:p w14:paraId="15A77C8A" w14:textId="77777777" w:rsidR="005C5CCB" w:rsidRDefault="00CC3813">
      <w:pPr>
        <w:pStyle w:val="SourceCode"/>
      </w:pPr>
      <w:r>
        <w:rPr>
          <w:rStyle w:val="KeywordTok"/>
        </w:rPr>
        <w:t>library</w:t>
      </w:r>
      <w:r>
        <w:rPr>
          <w:rStyle w:val="NormalTok"/>
        </w:rPr>
        <w:t>(</w:t>
      </w:r>
      <w:proofErr w:type="spellStart"/>
      <w:r>
        <w:rPr>
          <w:rStyle w:val="NormalTok"/>
        </w:rPr>
        <w:t>dotwhisker</w:t>
      </w:r>
      <w:proofErr w:type="spellEnd"/>
      <w:r>
        <w:rPr>
          <w:rStyle w:val="NormalTok"/>
        </w:rPr>
        <w:t>)</w:t>
      </w:r>
    </w:p>
    <w:p w14:paraId="55617134" w14:textId="77777777" w:rsidR="005C5CCB" w:rsidRDefault="00CC3813">
      <w:pPr>
        <w:pStyle w:val="SourceCode"/>
      </w:pPr>
      <w:r>
        <w:rPr>
          <w:rStyle w:val="VerbatimChar"/>
        </w:rPr>
        <w:t>## Warning: package '</w:t>
      </w:r>
      <w:proofErr w:type="spellStart"/>
      <w:r>
        <w:rPr>
          <w:rStyle w:val="VerbatimChar"/>
        </w:rPr>
        <w:t>dotwhisker</w:t>
      </w:r>
      <w:proofErr w:type="spellEnd"/>
      <w:r>
        <w:rPr>
          <w:rStyle w:val="VerbatimChar"/>
        </w:rPr>
        <w:t>' was built under R version 4.0.5</w:t>
      </w:r>
    </w:p>
    <w:p w14:paraId="1640C524" w14:textId="77777777" w:rsidR="005C5CCB" w:rsidRDefault="00CC3813">
      <w:pPr>
        <w:pStyle w:val="SourceCode"/>
      </w:pPr>
      <w:r>
        <w:rPr>
          <w:rStyle w:val="VerbatimChar"/>
        </w:rPr>
        <w:t xml:space="preserve">## Warning in </w:t>
      </w:r>
      <w:proofErr w:type="spellStart"/>
      <w:proofErr w:type="gramStart"/>
      <w:r>
        <w:rPr>
          <w:rStyle w:val="VerbatimChar"/>
        </w:rPr>
        <w:t>checkMatrixPackageVersion</w:t>
      </w:r>
      <w:proofErr w:type="spellEnd"/>
      <w:r>
        <w:rPr>
          <w:rStyle w:val="VerbatimChar"/>
        </w:rPr>
        <w:t>(</w:t>
      </w:r>
      <w:proofErr w:type="gramEnd"/>
      <w:r>
        <w:rPr>
          <w:rStyle w:val="VerbatimChar"/>
        </w:rPr>
        <w:t>): Package version inconsistency detected.</w:t>
      </w:r>
      <w:r>
        <w:br/>
      </w:r>
      <w:r>
        <w:rPr>
          <w:rStyle w:val="VerbatimChar"/>
        </w:rPr>
        <w:t>## TMB was built with Matrix version 1.3.2</w:t>
      </w:r>
      <w:r>
        <w:br/>
      </w:r>
      <w:r>
        <w:rPr>
          <w:rStyle w:val="VerbatimChar"/>
        </w:rPr>
        <w:t>## Current Matrix version is 1.2.18</w:t>
      </w:r>
      <w:r>
        <w:br/>
      </w:r>
      <w:r>
        <w:rPr>
          <w:rStyle w:val="VerbatimChar"/>
        </w:rPr>
        <w:t xml:space="preserve">## Please re-install 'TMB' from source using </w:t>
      </w:r>
      <w:proofErr w:type="spellStart"/>
      <w:r>
        <w:rPr>
          <w:rStyle w:val="VerbatimChar"/>
        </w:rPr>
        <w:t>install.packages</w:t>
      </w:r>
      <w:proofErr w:type="spellEnd"/>
      <w:r>
        <w:rPr>
          <w:rStyle w:val="VerbatimChar"/>
        </w:rPr>
        <w:t>('TMB', type = 'source') or ask CRAN for a binary version of 'TMB' matching CRAN's 'Matrix' package</w:t>
      </w:r>
    </w:p>
    <w:p w14:paraId="4DD7A31C" w14:textId="77777777" w:rsidR="005C5CCB" w:rsidRDefault="00CC3813">
      <w:pPr>
        <w:pStyle w:val="SourceCode"/>
      </w:pPr>
      <w:r>
        <w:rPr>
          <w:rStyle w:val="KeywordTok"/>
        </w:rPr>
        <w:t>library</w:t>
      </w:r>
      <w:r>
        <w:rPr>
          <w:rStyle w:val="NormalTok"/>
        </w:rPr>
        <w:t>(</w:t>
      </w:r>
      <w:proofErr w:type="spellStart"/>
      <w:r>
        <w:rPr>
          <w:rStyle w:val="NormalTok"/>
        </w:rPr>
        <w:t>visdat</w:t>
      </w:r>
      <w:proofErr w:type="spellEnd"/>
      <w:r>
        <w:rPr>
          <w:rStyle w:val="NormalTok"/>
        </w:rPr>
        <w:t>)</w:t>
      </w:r>
    </w:p>
    <w:p w14:paraId="64994961" w14:textId="77777777" w:rsidR="005C5CCB" w:rsidRDefault="00CC3813">
      <w:pPr>
        <w:pStyle w:val="SourceCode"/>
      </w:pPr>
      <w:r>
        <w:rPr>
          <w:rStyle w:val="VerbatimChar"/>
        </w:rPr>
        <w:t>## Warning: package '</w:t>
      </w:r>
      <w:proofErr w:type="spellStart"/>
      <w:r>
        <w:rPr>
          <w:rStyle w:val="VerbatimChar"/>
        </w:rPr>
        <w:t>visdat</w:t>
      </w:r>
      <w:proofErr w:type="spellEnd"/>
      <w:r>
        <w:rPr>
          <w:rStyle w:val="VerbatimChar"/>
        </w:rPr>
        <w:t>' was built under R version 4.0.5</w:t>
      </w:r>
    </w:p>
    <w:p w14:paraId="67A0F0C4" w14:textId="77777777" w:rsidR="005C5CCB" w:rsidRDefault="00CC3813">
      <w:pPr>
        <w:pStyle w:val="SourceCode"/>
      </w:pPr>
      <w:r>
        <w:rPr>
          <w:rStyle w:val="KeywordTok"/>
        </w:rPr>
        <w:lastRenderedPageBreak/>
        <w:t>library</w:t>
      </w:r>
      <w:r>
        <w:rPr>
          <w:rStyle w:val="NormalTok"/>
        </w:rPr>
        <w:t>(ggplot2)</w:t>
      </w:r>
      <w:r>
        <w:br/>
      </w:r>
      <w:r>
        <w:rPr>
          <w:rStyle w:val="KeywordTok"/>
        </w:rPr>
        <w:t>library</w:t>
      </w:r>
      <w:r>
        <w:rPr>
          <w:rStyle w:val="NormalTok"/>
        </w:rPr>
        <w:t>(</w:t>
      </w:r>
      <w:proofErr w:type="spellStart"/>
      <w:r>
        <w:rPr>
          <w:rStyle w:val="NormalTok"/>
        </w:rPr>
        <w:t>stringr</w:t>
      </w:r>
      <w:proofErr w:type="spellEnd"/>
      <w:r>
        <w:rPr>
          <w:rStyle w:val="NormalTok"/>
        </w:rPr>
        <w:t>)</w:t>
      </w:r>
      <w:r>
        <w:br/>
      </w:r>
      <w:r>
        <w:br/>
      </w:r>
      <w:proofErr w:type="spellStart"/>
      <w:proofErr w:type="gramStart"/>
      <w:r>
        <w:rPr>
          <w:rStyle w:val="KeywordTok"/>
        </w:rPr>
        <w:t>setwd</w:t>
      </w:r>
      <w:proofErr w:type="spellEnd"/>
      <w:r>
        <w:rPr>
          <w:rStyle w:val="NormalTok"/>
        </w:rPr>
        <w:t>(</w:t>
      </w:r>
      <w:proofErr w:type="gramEnd"/>
      <w:r>
        <w:rPr>
          <w:rStyle w:val="StringTok"/>
        </w:rPr>
        <w:t>"C:/Users/</w:t>
      </w:r>
      <w:proofErr w:type="spellStart"/>
      <w:r>
        <w:rPr>
          <w:rStyle w:val="StringTok"/>
        </w:rPr>
        <w:t>cmcgi</w:t>
      </w:r>
      <w:proofErr w:type="spellEnd"/>
      <w:r>
        <w:rPr>
          <w:rStyle w:val="StringTok"/>
        </w:rPr>
        <w:t>/Downloads/</w:t>
      </w:r>
      <w:proofErr w:type="spellStart"/>
      <w:r>
        <w:rPr>
          <w:rStyle w:val="StringTok"/>
        </w:rPr>
        <w:t>Soc</w:t>
      </w:r>
      <w:proofErr w:type="spellEnd"/>
      <w:r>
        <w:rPr>
          <w:rStyle w:val="StringTok"/>
        </w:rPr>
        <w:t xml:space="preserve"> 302A_Lab1"</w:t>
      </w:r>
      <w:r>
        <w:rPr>
          <w:rStyle w:val="NormalTok"/>
        </w:rPr>
        <w:t>)</w:t>
      </w:r>
      <w:r>
        <w:br/>
      </w:r>
      <w:r>
        <w:br/>
      </w:r>
      <w:r>
        <w:rPr>
          <w:rStyle w:val="NormalTok"/>
        </w:rPr>
        <w:t>characters &lt;-</w:t>
      </w:r>
      <w:r>
        <w:rPr>
          <w:rStyle w:val="StringTok"/>
        </w:rPr>
        <w:t xml:space="preserve"> </w:t>
      </w:r>
      <w:proofErr w:type="spellStart"/>
      <w:r>
        <w:rPr>
          <w:rStyle w:val="KeywordTok"/>
        </w:rPr>
        <w:t>read_csv</w:t>
      </w:r>
      <w:proofErr w:type="spellEnd"/>
      <w:r>
        <w:rPr>
          <w:rStyle w:val="NormalTok"/>
        </w:rPr>
        <w:t>(</w:t>
      </w:r>
      <w:r>
        <w:rPr>
          <w:rStyle w:val="StringTok"/>
        </w:rPr>
        <w:t>"characters.csv"</w:t>
      </w:r>
      <w:r>
        <w:rPr>
          <w:rStyle w:val="NormalTok"/>
        </w:rPr>
        <w:t>)</w:t>
      </w:r>
    </w:p>
    <w:p w14:paraId="244189F0" w14:textId="15810E52" w:rsidR="005C5CCB" w:rsidRDefault="00CC3813">
      <w:pPr>
        <w:pStyle w:val="SourceCode"/>
        <w:rPr>
          <w:rStyle w:val="VerbatimChar"/>
        </w:rPr>
      </w:pPr>
      <w:r>
        <w:rPr>
          <w:rStyle w:val="VerbatimChar"/>
        </w:rPr>
        <w:t xml:space="preserve">## </w:t>
      </w:r>
      <w:r>
        <w:br/>
      </w:r>
      <w:r>
        <w:rPr>
          <w:rStyle w:val="VerbatimChar"/>
        </w:rPr>
        <w:t>## -- Column specification --------------------------------------------------------</w:t>
      </w:r>
      <w:r>
        <w:br/>
      </w:r>
      <w:r>
        <w:rPr>
          <w:rStyle w:val="VerbatimChar"/>
        </w:rPr>
        <w:t>## cols(</w:t>
      </w:r>
      <w:r>
        <w:br/>
      </w:r>
      <w:r>
        <w:rPr>
          <w:rStyle w:val="VerbatimChar"/>
        </w:rPr>
        <w:t xml:space="preserve">##   .default = </w:t>
      </w:r>
      <w:proofErr w:type="spellStart"/>
      <w:r>
        <w:rPr>
          <w:rStyle w:val="VerbatimChar"/>
        </w:rPr>
        <w:t>col_double</w:t>
      </w:r>
      <w:proofErr w:type="spellEnd"/>
      <w:r>
        <w:rPr>
          <w:rStyle w:val="VerbatimChar"/>
        </w:rPr>
        <w:t>(),</w:t>
      </w:r>
      <w:r>
        <w:br/>
      </w:r>
      <w:r>
        <w:rPr>
          <w:rStyle w:val="VerbatimChar"/>
        </w:rPr>
        <w:t xml:space="preserve">##   ID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fictional_work</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character_name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r>
        <w:br/>
      </w:r>
      <w:r>
        <w:rPr>
          <w:rStyle w:val="VerbatimChar"/>
        </w:rPr>
        <w:t xml:space="preserve">## </w:t>
      </w:r>
      <w:proofErr w:type="spellStart"/>
      <w:r>
        <w:rPr>
          <w:rStyle w:val="VerbatimChar"/>
        </w:rPr>
        <w:t>i</w:t>
      </w:r>
      <w:proofErr w:type="spellEnd"/>
      <w:r>
        <w:rPr>
          <w:rStyle w:val="VerbatimChar"/>
        </w:rPr>
        <w:t xml:space="preserve"> Use `spec()` for the full column specifications.</w:t>
      </w:r>
    </w:p>
    <w:p w14:paraId="130F2CAB" w14:textId="77777777" w:rsidR="00F44988" w:rsidRDefault="00F44988">
      <w:pPr>
        <w:pStyle w:val="SourceCode"/>
      </w:pPr>
    </w:p>
    <w:p w14:paraId="17AFDC22" w14:textId="39232CF9" w:rsidR="005C5CCB" w:rsidRPr="00F44988" w:rsidRDefault="00CC3813" w:rsidP="00F44988">
      <w:pPr>
        <w:pStyle w:val="SourceCode"/>
        <w:rPr>
          <w:rFonts w:ascii="Consolas" w:hAnsi="Consolas"/>
          <w:sz w:val="22"/>
        </w:rPr>
      </w:pPr>
      <w:r>
        <w:rPr>
          <w:rStyle w:val="CommentTok"/>
        </w:rPr>
        <w:t>#Exploring</w:t>
      </w:r>
    </w:p>
    <w:p w14:paraId="509CD054" w14:textId="77777777" w:rsidR="005C5CCB" w:rsidRDefault="00CC3813">
      <w:pPr>
        <w:pStyle w:val="SourceCode"/>
      </w:pPr>
      <w:proofErr w:type="spellStart"/>
      <w:r>
        <w:rPr>
          <w:rStyle w:val="KeywordTok"/>
        </w:rPr>
        <w:t>vis_dat</w:t>
      </w:r>
      <w:proofErr w:type="spellEnd"/>
      <w:r>
        <w:rPr>
          <w:rStyle w:val="NormalTok"/>
        </w:rPr>
        <w:t xml:space="preserve">(characters) </w:t>
      </w:r>
      <w:r>
        <w:rPr>
          <w:rStyle w:val="CommentTok"/>
        </w:rPr>
        <w:t>#ugly, too much data</w:t>
      </w:r>
    </w:p>
    <w:p w14:paraId="2AF10766" w14:textId="639B2EE6" w:rsidR="005C5CCB" w:rsidRDefault="00CC3813">
      <w:pPr>
        <w:pStyle w:val="FirstParagraph"/>
      </w:pPr>
      <w:r>
        <w:rPr>
          <w:noProof/>
        </w:rPr>
        <w:drawing>
          <wp:inline distT="0" distB="0" distL="0" distR="0" wp14:anchorId="5754C2E1" wp14:editId="28DD5A5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set%20u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B5A892" w14:textId="0797BF86" w:rsidR="005C5CCB" w:rsidRDefault="00CC3813">
      <w:pPr>
        <w:pStyle w:val="SourceCode"/>
      </w:pPr>
      <w:proofErr w:type="spellStart"/>
      <w:r>
        <w:rPr>
          <w:rStyle w:val="KeywordTok"/>
        </w:rPr>
        <w:t>vis_miss</w:t>
      </w:r>
      <w:proofErr w:type="spellEnd"/>
      <w:r>
        <w:rPr>
          <w:rStyle w:val="NormalTok"/>
        </w:rPr>
        <w:t>(character)</w:t>
      </w:r>
      <w:r>
        <w:rPr>
          <w:rStyle w:val="CommentTok"/>
        </w:rPr>
        <w:t>#no missingness</w:t>
      </w:r>
    </w:p>
    <w:p w14:paraId="0310E50D" w14:textId="77777777" w:rsidR="005C5CCB" w:rsidRDefault="00CC3813">
      <w:pPr>
        <w:pStyle w:val="FirstParagraph"/>
      </w:pPr>
      <w:r>
        <w:rPr>
          <w:noProof/>
        </w:rPr>
        <w:lastRenderedPageBreak/>
        <w:drawing>
          <wp:anchor distT="0" distB="0" distL="114300" distR="114300" simplePos="0" relativeHeight="251658240" behindDoc="1" locked="0" layoutInCell="1" allowOverlap="1" wp14:anchorId="4A81BA19" wp14:editId="02111AA9">
            <wp:simplePos x="0" y="0"/>
            <wp:positionH relativeFrom="column">
              <wp:posOffset>0</wp:posOffset>
            </wp:positionH>
            <wp:positionV relativeFrom="paragraph">
              <wp:posOffset>0</wp:posOffset>
            </wp:positionV>
            <wp:extent cx="4620126" cy="3696101"/>
            <wp:effectExtent l="0" t="0" r="0" b="0"/>
            <wp:wrapTight wrapText="bothSides">
              <wp:wrapPolygon edited="0">
                <wp:start x="0" y="0"/>
                <wp:lineTo x="0" y="21489"/>
                <wp:lineTo x="21555" y="21489"/>
                <wp:lineTo x="21555"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set%20up-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434168AF" w14:textId="77777777" w:rsidR="009579A1" w:rsidRDefault="009579A1"/>
    <w:p w14:paraId="3F59CA54" w14:textId="77777777" w:rsidR="009579A1" w:rsidRDefault="009579A1"/>
    <w:p w14:paraId="26BFE684" w14:textId="77777777" w:rsidR="009579A1" w:rsidRDefault="009579A1"/>
    <w:p w14:paraId="2AFB260E" w14:textId="77777777" w:rsidR="009579A1" w:rsidRDefault="009579A1"/>
    <w:p w14:paraId="7FEFA13A" w14:textId="77777777" w:rsidR="009579A1" w:rsidRDefault="009579A1"/>
    <w:p w14:paraId="27092C7A" w14:textId="77777777" w:rsidR="009579A1" w:rsidRDefault="009579A1"/>
    <w:p w14:paraId="25FC0848" w14:textId="77777777" w:rsidR="009579A1" w:rsidRDefault="009579A1"/>
    <w:p w14:paraId="50D68254" w14:textId="77777777" w:rsidR="009579A1" w:rsidRDefault="009579A1"/>
    <w:p w14:paraId="5052B7FE" w14:textId="77777777" w:rsidR="009579A1" w:rsidRDefault="009579A1"/>
    <w:p w14:paraId="10695F32" w14:textId="77777777" w:rsidR="009579A1" w:rsidRDefault="009579A1"/>
    <w:p w14:paraId="3575C56D" w14:textId="77777777" w:rsidR="009579A1" w:rsidRDefault="009579A1"/>
    <w:p w14:paraId="0223AC49" w14:textId="77777777" w:rsidR="009579A1" w:rsidRDefault="009579A1"/>
    <w:p w14:paraId="3A2FC883" w14:textId="7A306EF2" w:rsidR="005C5CCB" w:rsidRDefault="009579A1">
      <w:ins w:id="20" w:author="Sanne Smith" w:date="2021-05-31T17:11:00Z">
        <w:r>
          <w:t xml:space="preserve">Really </w:t>
        </w:r>
      </w:ins>
      <w:ins w:id="21" w:author="Sanne Smith" w:date="2021-05-31T17:12:00Z">
        <w:r>
          <w:t xml:space="preserve">good to be exploring the data like this before you get started. Do remember that this is aggregate data, so we can’t really assess how much missing values existed before aggregation. Did the </w:t>
        </w:r>
        <w:r w:rsidR="00417798">
          <w:t>data owner average only for respondents who completed the entire acti</w:t>
        </w:r>
      </w:ins>
      <w:ins w:id="22" w:author="Sanne Smith" w:date="2021-05-31T17:13:00Z">
        <w:r w:rsidR="00417798">
          <w:t xml:space="preserve">vity? Or any rating? How often do respondents complete the entire activity? I bet is lower than we’d like :P </w:t>
        </w:r>
      </w:ins>
      <w:r w:rsidR="00CC3813">
        <w:br w:type="page"/>
      </w:r>
    </w:p>
    <w:p w14:paraId="562C2A8C" w14:textId="77777777" w:rsidR="005C5CCB" w:rsidRDefault="00CC3813">
      <w:pPr>
        <w:pStyle w:val="Heading1"/>
      </w:pPr>
      <w:bookmarkStart w:id="23" w:name="pca"/>
      <w:r>
        <w:lastRenderedPageBreak/>
        <w:t>PCA</w:t>
      </w:r>
      <w:bookmarkEnd w:id="23"/>
    </w:p>
    <w:p w14:paraId="77692F59" w14:textId="77777777" w:rsidR="005C5CCB" w:rsidRDefault="00CC3813">
      <w:pPr>
        <w:pStyle w:val="FirstParagraph"/>
      </w:pPr>
      <w:r>
        <w:t>Apply Principal Component Analysis to reduce the number of variables.</w:t>
      </w:r>
    </w:p>
    <w:p w14:paraId="194A5827" w14:textId="77777777" w:rsidR="005C5CCB" w:rsidRDefault="00CC3813">
      <w:pPr>
        <w:pStyle w:val="Compact"/>
        <w:numPr>
          <w:ilvl w:val="0"/>
          <w:numId w:val="2"/>
        </w:numPr>
      </w:pPr>
      <w:r>
        <w:t>Decide how many principal components (PCs) you will extract.</w:t>
      </w:r>
    </w:p>
    <w:p w14:paraId="54249C85" w14:textId="77777777" w:rsidR="005C5CCB" w:rsidRDefault="00CC3813">
      <w:pPr>
        <w:pStyle w:val="Compact"/>
        <w:numPr>
          <w:ilvl w:val="0"/>
          <w:numId w:val="2"/>
        </w:numPr>
      </w:pPr>
      <w:r>
        <w:t>Examine your chosen number of PCs and the variables that contribute most to them. Interpret the PCs. What do they represent according to you? Try to come up with labels (fun allowed).</w:t>
      </w:r>
    </w:p>
    <w:p w14:paraId="1B9577AE" w14:textId="77777777" w:rsidR="005C5CCB" w:rsidRDefault="00CC3813">
      <w:pPr>
        <w:pStyle w:val="Compact"/>
        <w:numPr>
          <w:ilvl w:val="0"/>
          <w:numId w:val="2"/>
        </w:numPr>
      </w:pPr>
      <w:r>
        <w:t>Create a dataset with the fictional characters’ score on the number of PCs.</w:t>
      </w:r>
    </w:p>
    <w:p w14:paraId="501D0E20" w14:textId="77777777" w:rsidR="005C5CCB" w:rsidRDefault="00CC3813">
      <w:pPr>
        <w:pStyle w:val="SourceCode"/>
      </w:pPr>
      <w:r>
        <w:rPr>
          <w:rStyle w:val="CommentTok"/>
        </w:rPr>
        <w:t># Include all code required to run PCA here</w:t>
      </w:r>
      <w:r>
        <w:br/>
      </w:r>
      <w:r>
        <w:br/>
      </w:r>
      <w:r>
        <w:rPr>
          <w:rStyle w:val="CommentTok"/>
        </w:rPr>
        <w:t>#Recipe</w:t>
      </w:r>
      <w:r>
        <w:br/>
      </w:r>
      <w:proofErr w:type="spellStart"/>
      <w:r>
        <w:rPr>
          <w:rStyle w:val="NormalTok"/>
        </w:rPr>
        <w:t>char_pca_recipe</w:t>
      </w:r>
      <w:proofErr w:type="spellEnd"/>
      <w:r>
        <w:rPr>
          <w:rStyle w:val="NormalTok"/>
        </w:rPr>
        <w:t xml:space="preserve"> &lt;-</w:t>
      </w:r>
      <w:r>
        <w:rPr>
          <w:rStyle w:val="StringTok"/>
        </w:rPr>
        <w:t xml:space="preserve"> </w:t>
      </w:r>
      <w:r>
        <w:rPr>
          <w:rStyle w:val="KeywordTok"/>
        </w:rPr>
        <w:t>recipe</w:t>
      </w:r>
      <w:r>
        <w:rPr>
          <w:rStyle w:val="NormalTok"/>
        </w:rPr>
        <w:t>(</w:t>
      </w:r>
      <w:r>
        <w:rPr>
          <w:rStyle w:val="OperatorTok"/>
        </w:rPr>
        <w:t>~</w:t>
      </w:r>
      <w:r>
        <w:rPr>
          <w:rStyle w:val="StringTok"/>
        </w:rPr>
        <w:t xml:space="preserve"> </w:t>
      </w:r>
      <w:r>
        <w:rPr>
          <w:rStyle w:val="NormalTok"/>
        </w:rPr>
        <w:t xml:space="preserve">., </w:t>
      </w:r>
      <w:r>
        <w:rPr>
          <w:rStyle w:val="DataTypeTok"/>
        </w:rPr>
        <w:t>data =</w:t>
      </w:r>
      <w:r>
        <w:rPr>
          <w:rStyle w:val="NormalTok"/>
        </w:rPr>
        <w:t xml:space="preserve"> characters) </w:t>
      </w:r>
      <w:r>
        <w:rPr>
          <w:rStyle w:val="OperatorTok"/>
        </w:rPr>
        <w:t>%&gt;%</w:t>
      </w:r>
      <w:r>
        <w:br/>
      </w:r>
      <w:r>
        <w:rPr>
          <w:rStyle w:val="StringTok"/>
        </w:rPr>
        <w:t xml:space="preserve"> </w:t>
      </w:r>
      <w:proofErr w:type="spellStart"/>
      <w:r>
        <w:rPr>
          <w:rStyle w:val="KeywordTok"/>
        </w:rPr>
        <w:t>update_role</w:t>
      </w:r>
      <w:proofErr w:type="spellEnd"/>
      <w:r>
        <w:rPr>
          <w:rStyle w:val="NormalTok"/>
        </w:rPr>
        <w:t xml:space="preserve">(ID, </w:t>
      </w:r>
      <w:proofErr w:type="spellStart"/>
      <w:r>
        <w:rPr>
          <w:rStyle w:val="NormalTok"/>
        </w:rPr>
        <w:t>fictional_work</w:t>
      </w:r>
      <w:proofErr w:type="spellEnd"/>
      <w:r>
        <w:rPr>
          <w:rStyle w:val="NormalTok"/>
        </w:rPr>
        <w:t xml:space="preserve">, </w:t>
      </w:r>
      <w:proofErr w:type="spellStart"/>
      <w:r>
        <w:rPr>
          <w:rStyle w:val="NormalTok"/>
        </w:rPr>
        <w:t>character_name</w:t>
      </w:r>
      <w:proofErr w:type="spellEnd"/>
      <w:r>
        <w:rPr>
          <w:rStyle w:val="NormalTok"/>
        </w:rPr>
        <w:t xml:space="preserve">, </w:t>
      </w:r>
      <w:proofErr w:type="spellStart"/>
      <w:r>
        <w:rPr>
          <w:rStyle w:val="DataTypeTok"/>
        </w:rPr>
        <w:t>new_role</w:t>
      </w:r>
      <w:proofErr w:type="spellEnd"/>
      <w:r>
        <w:rPr>
          <w:rStyle w:val="DataTypeTok"/>
        </w:rPr>
        <w:t xml:space="preserve"> =</w:t>
      </w:r>
      <w:r>
        <w:rPr>
          <w:rStyle w:val="NormalTok"/>
        </w:rPr>
        <w:t xml:space="preserve"> </w:t>
      </w:r>
      <w:r>
        <w:rPr>
          <w:rStyle w:val="StringTok"/>
        </w:rPr>
        <w:t>"id"</w:t>
      </w:r>
      <w:r>
        <w:rPr>
          <w:rStyle w:val="NormalTok"/>
        </w:rPr>
        <w:t xml:space="preserve">) </w:t>
      </w:r>
      <w:r>
        <w:rPr>
          <w:rStyle w:val="OperatorTok"/>
        </w:rPr>
        <w:t>%&gt;%</w:t>
      </w:r>
      <w:r>
        <w:rPr>
          <w:rStyle w:val="StringTok"/>
        </w:rPr>
        <w:t xml:space="preserve"> </w:t>
      </w:r>
      <w:r>
        <w:rPr>
          <w:rStyle w:val="CommentTok"/>
        </w:rPr>
        <w:t>#what does this do?</w:t>
      </w:r>
      <w:r>
        <w:br/>
      </w:r>
      <w:r>
        <w:rPr>
          <w:rStyle w:val="StringTok"/>
        </w:rPr>
        <w:t xml:space="preserve">  </w:t>
      </w:r>
      <w:proofErr w:type="spellStart"/>
      <w:r>
        <w:rPr>
          <w:rStyle w:val="KeywordTok"/>
        </w:rPr>
        <w:t>step_normalize</w:t>
      </w:r>
      <w:proofErr w:type="spellEnd"/>
      <w:r>
        <w:rPr>
          <w:rStyle w:val="NormalTok"/>
        </w:rPr>
        <w:t>(</w:t>
      </w:r>
      <w:proofErr w:type="spellStart"/>
      <w:r>
        <w:rPr>
          <w:rStyle w:val="KeywordTok"/>
        </w:rPr>
        <w:t>all_predictors</w:t>
      </w:r>
      <w:proofErr w:type="spellEnd"/>
      <w:r>
        <w:rPr>
          <w:rStyle w:val="NormalTok"/>
        </w:rPr>
        <w:t xml:space="preserve">()) </w:t>
      </w:r>
      <w:r>
        <w:rPr>
          <w:rStyle w:val="OperatorTok"/>
        </w:rPr>
        <w:t>%&gt;%</w:t>
      </w:r>
      <w:r>
        <w:br/>
      </w:r>
      <w:r>
        <w:rPr>
          <w:rStyle w:val="StringTok"/>
        </w:rPr>
        <w:t xml:space="preserve">  </w:t>
      </w:r>
      <w:proofErr w:type="spellStart"/>
      <w:r>
        <w:rPr>
          <w:rStyle w:val="KeywordTok"/>
        </w:rPr>
        <w:t>step_naomit</w:t>
      </w:r>
      <w:proofErr w:type="spellEnd"/>
      <w:r>
        <w:rPr>
          <w:rStyle w:val="NormalTok"/>
        </w:rPr>
        <w:t>(</w:t>
      </w:r>
      <w:proofErr w:type="spellStart"/>
      <w:r>
        <w:rPr>
          <w:rStyle w:val="KeywordTok"/>
        </w:rPr>
        <w:t>all_predictors</w:t>
      </w:r>
      <w:proofErr w:type="spellEnd"/>
      <w:r>
        <w:rPr>
          <w:rStyle w:val="NormalTok"/>
        </w:rPr>
        <w:t xml:space="preserve">()) </w:t>
      </w:r>
      <w:r>
        <w:rPr>
          <w:rStyle w:val="OperatorTok"/>
        </w:rPr>
        <w:t>%&gt;%</w:t>
      </w:r>
      <w:r>
        <w:rPr>
          <w:rStyle w:val="StringTok"/>
        </w:rPr>
        <w:t xml:space="preserve"> </w:t>
      </w:r>
      <w:r>
        <w:rPr>
          <w:rStyle w:val="CommentTok"/>
        </w:rPr>
        <w:t>#not necessary</w:t>
      </w:r>
      <w:r>
        <w:br/>
      </w:r>
      <w:r>
        <w:rPr>
          <w:rStyle w:val="StringTok"/>
        </w:rPr>
        <w:t xml:space="preserve">  </w:t>
      </w:r>
      <w:proofErr w:type="spellStart"/>
      <w:r>
        <w:rPr>
          <w:rStyle w:val="KeywordTok"/>
        </w:rPr>
        <w:t>step_pca</w:t>
      </w:r>
      <w:proofErr w:type="spellEnd"/>
      <w:r>
        <w:rPr>
          <w:rStyle w:val="NormalTok"/>
        </w:rPr>
        <w:t>(</w:t>
      </w:r>
      <w:proofErr w:type="spellStart"/>
      <w:r>
        <w:rPr>
          <w:rStyle w:val="KeywordTok"/>
        </w:rPr>
        <w:t>all_predictors</w:t>
      </w:r>
      <w:proofErr w:type="spellEnd"/>
      <w:r>
        <w:rPr>
          <w:rStyle w:val="NormalTok"/>
        </w:rPr>
        <w:t>())</w:t>
      </w:r>
      <w:r>
        <w:br/>
      </w:r>
      <w:r>
        <w:br/>
      </w:r>
      <w:r>
        <w:br/>
      </w:r>
      <w:r>
        <w:rPr>
          <w:rStyle w:val="CommentTok"/>
        </w:rPr>
        <w:t xml:space="preserve"># Now we can prep the recipe and take a look at it. </w:t>
      </w:r>
      <w:r>
        <w:br/>
      </w:r>
      <w:proofErr w:type="spellStart"/>
      <w:r>
        <w:rPr>
          <w:rStyle w:val="NormalTok"/>
        </w:rPr>
        <w:t>char_pca_prep</w:t>
      </w:r>
      <w:proofErr w:type="spellEnd"/>
      <w:r>
        <w:rPr>
          <w:rStyle w:val="NormalTok"/>
        </w:rPr>
        <w:t xml:space="preserve"> &lt;-</w:t>
      </w:r>
      <w:r>
        <w:rPr>
          <w:rStyle w:val="StringTok"/>
        </w:rPr>
        <w:t xml:space="preserve"> </w:t>
      </w:r>
      <w:r>
        <w:rPr>
          <w:rStyle w:val="KeywordTok"/>
        </w:rPr>
        <w:t>prep</w:t>
      </w:r>
      <w:r>
        <w:rPr>
          <w:rStyle w:val="NormalTok"/>
        </w:rPr>
        <w:t>(</w:t>
      </w:r>
      <w:proofErr w:type="spellStart"/>
      <w:r>
        <w:rPr>
          <w:rStyle w:val="NormalTok"/>
        </w:rPr>
        <w:t>char_pca_recipe</w:t>
      </w:r>
      <w:proofErr w:type="spellEnd"/>
      <w:r>
        <w:rPr>
          <w:rStyle w:val="NormalTok"/>
        </w:rPr>
        <w:t>)</w:t>
      </w:r>
      <w:r>
        <w:br/>
      </w:r>
      <w:proofErr w:type="spellStart"/>
      <w:r>
        <w:rPr>
          <w:rStyle w:val="NormalTok"/>
        </w:rPr>
        <w:t>char_pca_prep</w:t>
      </w:r>
      <w:proofErr w:type="spellEnd"/>
    </w:p>
    <w:p w14:paraId="05B3B925" w14:textId="77777777" w:rsidR="005C5CCB" w:rsidRDefault="00CC3813">
      <w:pPr>
        <w:pStyle w:val="SourceCode"/>
      </w:pPr>
      <w:r>
        <w:rPr>
          <w:rStyle w:val="VerbatimChar"/>
        </w:rPr>
        <w:t>## Data Recipe</w:t>
      </w:r>
      <w:r>
        <w:br/>
      </w:r>
      <w:r>
        <w:rPr>
          <w:rStyle w:val="VerbatimChar"/>
        </w:rPr>
        <w:t xml:space="preserve">## </w:t>
      </w:r>
      <w:r>
        <w:br/>
      </w:r>
      <w:r>
        <w:rPr>
          <w:rStyle w:val="VerbatimChar"/>
        </w:rPr>
        <w:t>## Inputs:</w:t>
      </w:r>
      <w:r>
        <w:br/>
      </w:r>
      <w:r>
        <w:rPr>
          <w:rStyle w:val="VerbatimChar"/>
        </w:rPr>
        <w:t xml:space="preserve">## </w:t>
      </w:r>
      <w:r>
        <w:br/>
      </w:r>
      <w:r>
        <w:rPr>
          <w:rStyle w:val="VerbatimChar"/>
        </w:rPr>
        <w:t>##       role #variables</w:t>
      </w:r>
      <w:r>
        <w:br/>
      </w:r>
      <w:r>
        <w:rPr>
          <w:rStyle w:val="VerbatimChar"/>
        </w:rPr>
        <w:t>##         id          3</w:t>
      </w:r>
      <w:r>
        <w:br/>
      </w:r>
      <w:r>
        <w:rPr>
          <w:rStyle w:val="VerbatimChar"/>
        </w:rPr>
        <w:t>##  predictor        268</w:t>
      </w:r>
      <w:r>
        <w:br/>
      </w:r>
      <w:r>
        <w:rPr>
          <w:rStyle w:val="VerbatimChar"/>
        </w:rPr>
        <w:t xml:space="preserve">## </w:t>
      </w:r>
      <w:r>
        <w:br/>
      </w:r>
      <w:r>
        <w:rPr>
          <w:rStyle w:val="VerbatimChar"/>
        </w:rPr>
        <w:t>## Training data contained 800 data points and no missing data.</w:t>
      </w:r>
      <w:r>
        <w:br/>
      </w:r>
      <w:r>
        <w:rPr>
          <w:rStyle w:val="VerbatimChar"/>
        </w:rPr>
        <w:t xml:space="preserve">## </w:t>
      </w:r>
      <w:r>
        <w:br/>
      </w:r>
      <w:r>
        <w:rPr>
          <w:rStyle w:val="VerbatimChar"/>
        </w:rPr>
        <w:t>## Operations:</w:t>
      </w:r>
      <w:r>
        <w:br/>
      </w:r>
      <w:r>
        <w:rPr>
          <w:rStyle w:val="VerbatimChar"/>
        </w:rPr>
        <w:t xml:space="preserve">## </w:t>
      </w:r>
      <w:r>
        <w:br/>
      </w:r>
      <w:r>
        <w:rPr>
          <w:rStyle w:val="VerbatimChar"/>
        </w:rPr>
        <w:t xml:space="preserve">## Centering and scaling for </w:t>
      </w:r>
      <w:proofErr w:type="spellStart"/>
      <w:r>
        <w:rPr>
          <w:rStyle w:val="VerbatimChar"/>
        </w:rPr>
        <w:t>playful_serious</w:t>
      </w:r>
      <w:proofErr w:type="spellEnd"/>
      <w:r>
        <w:rPr>
          <w:rStyle w:val="VerbatimChar"/>
        </w:rPr>
        <w:t xml:space="preserve">, </w:t>
      </w:r>
      <w:proofErr w:type="spellStart"/>
      <w:r>
        <w:rPr>
          <w:rStyle w:val="VerbatimChar"/>
        </w:rPr>
        <w:t>shy_bold</w:t>
      </w:r>
      <w:proofErr w:type="spellEnd"/>
      <w:r>
        <w:rPr>
          <w:rStyle w:val="VerbatimChar"/>
        </w:rPr>
        <w:t>, ... [trained]</w:t>
      </w:r>
      <w:r>
        <w:br/>
      </w:r>
      <w:r>
        <w:rPr>
          <w:rStyle w:val="VerbatimChar"/>
        </w:rPr>
        <w:t xml:space="preserve">## Removing rows with NA values in </w:t>
      </w:r>
      <w:proofErr w:type="spellStart"/>
      <w:r>
        <w:rPr>
          <w:rStyle w:val="VerbatimChar"/>
        </w:rPr>
        <w:t>all_predictors</w:t>
      </w:r>
      <w:proofErr w:type="spellEnd"/>
      <w:r>
        <w:rPr>
          <w:rStyle w:val="VerbatimChar"/>
        </w:rPr>
        <w:t>()</w:t>
      </w:r>
      <w:r>
        <w:br/>
      </w:r>
      <w:r>
        <w:rPr>
          <w:rStyle w:val="VerbatimChar"/>
        </w:rPr>
        <w:t xml:space="preserve">## PCA extraction with </w:t>
      </w:r>
      <w:proofErr w:type="spellStart"/>
      <w:r>
        <w:rPr>
          <w:rStyle w:val="VerbatimChar"/>
        </w:rPr>
        <w:t>playful_serious</w:t>
      </w:r>
      <w:proofErr w:type="spellEnd"/>
      <w:r>
        <w:rPr>
          <w:rStyle w:val="VerbatimChar"/>
        </w:rPr>
        <w:t xml:space="preserve">, </w:t>
      </w:r>
      <w:proofErr w:type="spellStart"/>
      <w:r>
        <w:rPr>
          <w:rStyle w:val="VerbatimChar"/>
        </w:rPr>
        <w:t>shy_bold</w:t>
      </w:r>
      <w:proofErr w:type="spellEnd"/>
      <w:r>
        <w:rPr>
          <w:rStyle w:val="VerbatimChar"/>
        </w:rPr>
        <w:t>, ... [trained]</w:t>
      </w:r>
    </w:p>
    <w:p w14:paraId="5AD279E9" w14:textId="02795178" w:rsidR="005C5CCB" w:rsidRDefault="00CC3813">
      <w:pPr>
        <w:pStyle w:val="SourceCode"/>
      </w:pPr>
      <w:r>
        <w:rPr>
          <w:rStyle w:val="CommentTok"/>
        </w:rPr>
        <w:t xml:space="preserve">#ID = 3 </w:t>
      </w:r>
      <w:r>
        <w:br/>
      </w:r>
      <w:r>
        <w:br/>
      </w:r>
      <w:r>
        <w:rPr>
          <w:rStyle w:val="CommentTok"/>
        </w:rPr>
        <w:t># predictors = 268</w:t>
      </w:r>
      <w:r>
        <w:br/>
      </w:r>
      <w:r>
        <w:br/>
      </w:r>
      <w:r>
        <w:rPr>
          <w:rStyle w:val="CommentTok"/>
        </w:rPr>
        <w:t>#PCA</w:t>
      </w:r>
      <w:r>
        <w:br/>
      </w:r>
      <w:proofErr w:type="spellStart"/>
      <w:r>
        <w:rPr>
          <w:rStyle w:val="NormalTok"/>
        </w:rPr>
        <w:t>char_pca</w:t>
      </w:r>
      <w:proofErr w:type="spellEnd"/>
      <w:r>
        <w:rPr>
          <w:rStyle w:val="NormalTok"/>
        </w:rPr>
        <w:t xml:space="preserve"> &lt;-</w:t>
      </w:r>
      <w:r>
        <w:rPr>
          <w:rStyle w:val="StringTok"/>
        </w:rPr>
        <w:t xml:space="preserve"> </w:t>
      </w:r>
      <w:proofErr w:type="gramStart"/>
      <w:r>
        <w:rPr>
          <w:rStyle w:val="KeywordTok"/>
        </w:rPr>
        <w:t>tidy</w:t>
      </w:r>
      <w:r>
        <w:rPr>
          <w:rStyle w:val="NormalTok"/>
        </w:rPr>
        <w:t>(</w:t>
      </w:r>
      <w:proofErr w:type="spellStart"/>
      <w:proofErr w:type="gramEnd"/>
      <w:r>
        <w:rPr>
          <w:rStyle w:val="NormalTok"/>
        </w:rPr>
        <w:t>char_pca_prep</w:t>
      </w:r>
      <w:proofErr w:type="spellEnd"/>
      <w:r>
        <w:rPr>
          <w:rStyle w:val="NormalTok"/>
        </w:rPr>
        <w:t xml:space="preserve">, </w:t>
      </w:r>
      <w:r>
        <w:rPr>
          <w:rStyle w:val="DecValTok"/>
        </w:rPr>
        <w:t>3</w:t>
      </w:r>
      <w:r>
        <w:rPr>
          <w:rStyle w:val="NormalTok"/>
        </w:rPr>
        <w:t xml:space="preserve">) </w:t>
      </w:r>
      <w:r>
        <w:rPr>
          <w:rStyle w:val="CommentTok"/>
        </w:rPr>
        <w:t>#hat is the significance of 3rd step?</w:t>
      </w:r>
      <w:ins w:id="24" w:author="Sanne Smith" w:date="2021-05-31T17:14:00Z">
        <w:r w:rsidR="00417798">
          <w:rPr>
            <w:rStyle w:val="CommentTok"/>
          </w:rPr>
          <w:t xml:space="preserve"> To get only the</w:t>
        </w:r>
      </w:ins>
      <w:ins w:id="25" w:author="Sanne Smith" w:date="2021-05-31T17:16:00Z">
        <w:r w:rsidR="00417798">
          <w:rPr>
            <w:rStyle w:val="CommentTok"/>
          </w:rPr>
          <w:t xml:space="preserve"> </w:t>
        </w:r>
        <w:proofErr w:type="spellStart"/>
        <w:r w:rsidR="00417798">
          <w:rPr>
            <w:rStyle w:val="CommentTok"/>
          </w:rPr>
          <w:t>pca</w:t>
        </w:r>
        <w:proofErr w:type="spellEnd"/>
        <w:r w:rsidR="00417798">
          <w:rPr>
            <w:rStyle w:val="CommentTok"/>
          </w:rPr>
          <w:t xml:space="preserve"> results. The first step is </w:t>
        </w:r>
        <w:proofErr w:type="spellStart"/>
        <w:r w:rsidR="00417798">
          <w:rPr>
            <w:rStyle w:val="CommentTok"/>
          </w:rPr>
          <w:t>step_</w:t>
        </w:r>
        <w:proofErr w:type="gramStart"/>
        <w:r w:rsidR="00417798">
          <w:rPr>
            <w:rStyle w:val="CommentTok"/>
          </w:rPr>
          <w:t>normalize</w:t>
        </w:r>
        <w:proofErr w:type="spellEnd"/>
        <w:r w:rsidR="00417798">
          <w:rPr>
            <w:rStyle w:val="CommentTok"/>
          </w:rPr>
          <w:t>(</w:t>
        </w:r>
        <w:proofErr w:type="gramEnd"/>
        <w:r w:rsidR="00417798">
          <w:rPr>
            <w:rStyle w:val="CommentTok"/>
          </w:rPr>
          <w:t xml:space="preserve">) the second step is </w:t>
        </w:r>
        <w:proofErr w:type="spellStart"/>
        <w:r w:rsidR="00417798">
          <w:rPr>
            <w:rStyle w:val="CommentTok"/>
          </w:rPr>
          <w:t>step_na.omit</w:t>
        </w:r>
        <w:proofErr w:type="spellEnd"/>
        <w:r w:rsidR="00417798">
          <w:rPr>
            <w:rStyle w:val="CommentTok"/>
          </w:rPr>
          <w:t xml:space="preserve">() and the third step in the recipe is the </w:t>
        </w:r>
        <w:proofErr w:type="spellStart"/>
        <w:r w:rsidR="00417798">
          <w:rPr>
            <w:rStyle w:val="CommentTok"/>
          </w:rPr>
          <w:t>step_pca</w:t>
        </w:r>
        <w:proofErr w:type="spellEnd"/>
        <w:r w:rsidR="00417798">
          <w:rPr>
            <w:rStyle w:val="CommentTok"/>
          </w:rPr>
          <w:t>()</w:t>
        </w:r>
      </w:ins>
      <w:r>
        <w:br/>
      </w:r>
      <w:proofErr w:type="spellStart"/>
      <w:r>
        <w:rPr>
          <w:rStyle w:val="NormalTok"/>
        </w:rPr>
        <w:t>char_pca</w:t>
      </w:r>
      <w:proofErr w:type="spellEnd"/>
    </w:p>
    <w:p w14:paraId="579BC5B2" w14:textId="77777777" w:rsidR="005C5CCB" w:rsidRDefault="00CC3813">
      <w:pPr>
        <w:pStyle w:val="SourceCode"/>
      </w:pPr>
      <w:r>
        <w:rPr>
          <w:rStyle w:val="VerbatimChar"/>
        </w:rPr>
        <w:lastRenderedPageBreak/>
        <w:t xml:space="preserve">## # A </w:t>
      </w:r>
      <w:proofErr w:type="spellStart"/>
      <w:r>
        <w:rPr>
          <w:rStyle w:val="VerbatimChar"/>
        </w:rPr>
        <w:t>tibble</w:t>
      </w:r>
      <w:proofErr w:type="spellEnd"/>
      <w:r>
        <w:rPr>
          <w:rStyle w:val="VerbatimChar"/>
        </w:rPr>
        <w:t>: 71,824 x 4</w:t>
      </w:r>
      <w:r>
        <w:br/>
      </w:r>
      <w:r>
        <w:rPr>
          <w:rStyle w:val="VerbatimChar"/>
        </w:rPr>
        <w:t xml:space="preserve">##    terms                   value component id       </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w:t>
      </w:r>
      <w:proofErr w:type="spellStart"/>
      <w:r>
        <w:rPr>
          <w:rStyle w:val="VerbatimChar"/>
        </w:rPr>
        <w:t>playful_serious</w:t>
      </w:r>
      <w:proofErr w:type="spellEnd"/>
      <w:r>
        <w:rPr>
          <w:rStyle w:val="VerbatimChar"/>
        </w:rPr>
        <w:t xml:space="preserve">       -0.0393 PC1       </w:t>
      </w:r>
      <w:proofErr w:type="spellStart"/>
      <w:r>
        <w:rPr>
          <w:rStyle w:val="VerbatimChar"/>
        </w:rPr>
        <w:t>pca_jXfEW</w:t>
      </w:r>
      <w:proofErr w:type="spellEnd"/>
      <w:r>
        <w:br/>
      </w:r>
      <w:r>
        <w:rPr>
          <w:rStyle w:val="VerbatimChar"/>
        </w:rPr>
        <w:t xml:space="preserve">##  2 </w:t>
      </w:r>
      <w:proofErr w:type="spellStart"/>
      <w:r>
        <w:rPr>
          <w:rStyle w:val="VerbatimChar"/>
        </w:rPr>
        <w:t>shy_bold</w:t>
      </w:r>
      <w:proofErr w:type="spellEnd"/>
      <w:r>
        <w:rPr>
          <w:rStyle w:val="VerbatimChar"/>
        </w:rPr>
        <w:t xml:space="preserve">               0.0490 PC1       </w:t>
      </w:r>
      <w:proofErr w:type="spellStart"/>
      <w:r>
        <w:rPr>
          <w:rStyle w:val="VerbatimChar"/>
        </w:rPr>
        <w:t>pca_jXfEW</w:t>
      </w:r>
      <w:proofErr w:type="spellEnd"/>
      <w:r>
        <w:br/>
      </w:r>
      <w:r>
        <w:rPr>
          <w:rStyle w:val="VerbatimChar"/>
        </w:rPr>
        <w:t xml:space="preserve">##  3 </w:t>
      </w:r>
      <w:proofErr w:type="spellStart"/>
      <w:r>
        <w:rPr>
          <w:rStyle w:val="VerbatimChar"/>
        </w:rPr>
        <w:t>cheery_sorrowful</w:t>
      </w:r>
      <w:proofErr w:type="spellEnd"/>
      <w:r>
        <w:rPr>
          <w:rStyle w:val="VerbatimChar"/>
        </w:rPr>
        <w:t xml:space="preserve">       0.0198 PC1       </w:t>
      </w:r>
      <w:proofErr w:type="spellStart"/>
      <w:r>
        <w:rPr>
          <w:rStyle w:val="VerbatimChar"/>
        </w:rPr>
        <w:t>pca_jXfEW</w:t>
      </w:r>
      <w:proofErr w:type="spellEnd"/>
      <w:r>
        <w:br/>
      </w:r>
      <w:r>
        <w:rPr>
          <w:rStyle w:val="VerbatimChar"/>
        </w:rPr>
        <w:t xml:space="preserve">##  4 </w:t>
      </w:r>
      <w:proofErr w:type="spellStart"/>
      <w:r>
        <w:rPr>
          <w:rStyle w:val="VerbatimChar"/>
        </w:rPr>
        <w:t>masculine_feminine</w:t>
      </w:r>
      <w:proofErr w:type="spellEnd"/>
      <w:r>
        <w:rPr>
          <w:rStyle w:val="VerbatimChar"/>
        </w:rPr>
        <w:t xml:space="preserve">    -0.0116 PC1       </w:t>
      </w:r>
      <w:proofErr w:type="spellStart"/>
      <w:r>
        <w:rPr>
          <w:rStyle w:val="VerbatimChar"/>
        </w:rPr>
        <w:t>pca_jXfEW</w:t>
      </w:r>
      <w:proofErr w:type="spellEnd"/>
      <w:r>
        <w:br/>
      </w:r>
      <w:r>
        <w:rPr>
          <w:rStyle w:val="VerbatimChar"/>
        </w:rPr>
        <w:t xml:space="preserve">##  5 </w:t>
      </w:r>
      <w:proofErr w:type="spellStart"/>
      <w:r>
        <w:rPr>
          <w:rStyle w:val="VerbatimChar"/>
        </w:rPr>
        <w:t>charming_awkward</w:t>
      </w:r>
      <w:proofErr w:type="spellEnd"/>
      <w:r>
        <w:rPr>
          <w:rStyle w:val="VerbatimChar"/>
        </w:rPr>
        <w:t xml:space="preserve">       0.0202 PC1       </w:t>
      </w:r>
      <w:proofErr w:type="spellStart"/>
      <w:r>
        <w:rPr>
          <w:rStyle w:val="VerbatimChar"/>
        </w:rPr>
        <w:t>pca_jXfEW</w:t>
      </w:r>
      <w:proofErr w:type="spellEnd"/>
      <w:r>
        <w:br/>
      </w:r>
      <w:r>
        <w:rPr>
          <w:rStyle w:val="VerbatimChar"/>
        </w:rPr>
        <w:t xml:space="preserve">##  6 </w:t>
      </w:r>
      <w:proofErr w:type="spellStart"/>
      <w:r>
        <w:rPr>
          <w:rStyle w:val="VerbatimChar"/>
        </w:rPr>
        <w:t>lewd_tasteful</w:t>
      </w:r>
      <w:proofErr w:type="spellEnd"/>
      <w:r>
        <w:rPr>
          <w:rStyle w:val="VerbatimChar"/>
        </w:rPr>
        <w:t xml:space="preserve">         -0.109  PC1       </w:t>
      </w:r>
      <w:proofErr w:type="spellStart"/>
      <w:r>
        <w:rPr>
          <w:rStyle w:val="VerbatimChar"/>
        </w:rPr>
        <w:t>pca_jXfEW</w:t>
      </w:r>
      <w:proofErr w:type="spellEnd"/>
      <w:r>
        <w:br/>
      </w:r>
      <w:r>
        <w:rPr>
          <w:rStyle w:val="VerbatimChar"/>
        </w:rPr>
        <w:t xml:space="preserve">##  7 </w:t>
      </w:r>
      <w:proofErr w:type="spellStart"/>
      <w:r>
        <w:rPr>
          <w:rStyle w:val="VerbatimChar"/>
        </w:rPr>
        <w:t>intellectual_physical</w:t>
      </w:r>
      <w:proofErr w:type="spellEnd"/>
      <w:r>
        <w:rPr>
          <w:rStyle w:val="VerbatimChar"/>
        </w:rPr>
        <w:t xml:space="preserve">  0.0568 PC1       </w:t>
      </w:r>
      <w:proofErr w:type="spellStart"/>
      <w:r>
        <w:rPr>
          <w:rStyle w:val="VerbatimChar"/>
        </w:rPr>
        <w:t>pca_jXfEW</w:t>
      </w:r>
      <w:proofErr w:type="spellEnd"/>
      <w:r>
        <w:br/>
      </w:r>
      <w:r>
        <w:rPr>
          <w:rStyle w:val="VerbatimChar"/>
        </w:rPr>
        <w:t xml:space="preserve">##  8 </w:t>
      </w:r>
      <w:proofErr w:type="spellStart"/>
      <w:r>
        <w:rPr>
          <w:rStyle w:val="VerbatimChar"/>
        </w:rPr>
        <w:t>strict_lenient</w:t>
      </w:r>
      <w:proofErr w:type="spellEnd"/>
      <w:r>
        <w:rPr>
          <w:rStyle w:val="VerbatimChar"/>
        </w:rPr>
        <w:t xml:space="preserve">         0.0177 PC1       </w:t>
      </w:r>
      <w:proofErr w:type="spellStart"/>
      <w:r>
        <w:rPr>
          <w:rStyle w:val="VerbatimChar"/>
        </w:rPr>
        <w:t>pca_jXfEW</w:t>
      </w:r>
      <w:proofErr w:type="spellEnd"/>
      <w:r>
        <w:br/>
      </w:r>
      <w:r>
        <w:rPr>
          <w:rStyle w:val="VerbatimChar"/>
        </w:rPr>
        <w:t xml:space="preserve">##  9 </w:t>
      </w:r>
      <w:proofErr w:type="spellStart"/>
      <w:r>
        <w:rPr>
          <w:rStyle w:val="VerbatimChar"/>
        </w:rPr>
        <w:t>refined_rugged</w:t>
      </w:r>
      <w:proofErr w:type="spellEnd"/>
      <w:r>
        <w:rPr>
          <w:rStyle w:val="VerbatimChar"/>
        </w:rPr>
        <w:t xml:space="preserve">         0.0484 PC1       </w:t>
      </w:r>
      <w:proofErr w:type="spellStart"/>
      <w:r>
        <w:rPr>
          <w:rStyle w:val="VerbatimChar"/>
        </w:rPr>
        <w:t>pca_jXfEW</w:t>
      </w:r>
      <w:proofErr w:type="spellEnd"/>
      <w:r>
        <w:br/>
      </w:r>
      <w:r>
        <w:rPr>
          <w:rStyle w:val="VerbatimChar"/>
        </w:rPr>
        <w:t xml:space="preserve">## 10 </w:t>
      </w:r>
      <w:proofErr w:type="spellStart"/>
      <w:r>
        <w:rPr>
          <w:rStyle w:val="VerbatimChar"/>
        </w:rPr>
        <w:t>trusting_suspicious</w:t>
      </w:r>
      <w:proofErr w:type="spellEnd"/>
      <w:r>
        <w:rPr>
          <w:rStyle w:val="VerbatimChar"/>
        </w:rPr>
        <w:t xml:space="preserve">    0.0675 PC1       </w:t>
      </w:r>
      <w:proofErr w:type="spellStart"/>
      <w:r>
        <w:rPr>
          <w:rStyle w:val="VerbatimChar"/>
        </w:rPr>
        <w:t>pca_jXfEW</w:t>
      </w:r>
      <w:proofErr w:type="spellEnd"/>
      <w:r>
        <w:br/>
      </w:r>
      <w:r>
        <w:rPr>
          <w:rStyle w:val="VerbatimChar"/>
        </w:rPr>
        <w:t>## # ... with 71,814 more rows</w:t>
      </w:r>
    </w:p>
    <w:p w14:paraId="0DFC26A4" w14:textId="77777777" w:rsidR="005C5CCB" w:rsidRDefault="00CC3813">
      <w:pPr>
        <w:pStyle w:val="SourceCode"/>
      </w:pPr>
      <w:r>
        <w:rPr>
          <w:rStyle w:val="CommentTok"/>
        </w:rPr>
        <w:t>#counting</w:t>
      </w:r>
      <w:r>
        <w:br/>
      </w:r>
      <w:r>
        <w:rPr>
          <w:rStyle w:val="CommentTok"/>
        </w:rPr>
        <w:t># or "coefficients" or "coordinates".</w:t>
      </w:r>
      <w:r>
        <w:br/>
      </w:r>
      <w:proofErr w:type="gramStart"/>
      <w:r>
        <w:rPr>
          <w:rStyle w:val="KeywordTok"/>
        </w:rPr>
        <w:t>count</w:t>
      </w:r>
      <w:r>
        <w:rPr>
          <w:rStyle w:val="NormalTok"/>
        </w:rPr>
        <w:t>(</w:t>
      </w:r>
      <w:proofErr w:type="spellStart"/>
      <w:proofErr w:type="gramEnd"/>
      <w:r>
        <w:rPr>
          <w:rStyle w:val="NormalTok"/>
        </w:rPr>
        <w:t>char_pca</w:t>
      </w:r>
      <w:proofErr w:type="spellEnd"/>
      <w:r>
        <w:rPr>
          <w:rStyle w:val="NormalTok"/>
        </w:rPr>
        <w:t xml:space="preserve">, component) </w:t>
      </w:r>
      <w:r>
        <w:rPr>
          <w:rStyle w:val="CommentTok"/>
        </w:rPr>
        <w:t>#268 components?</w:t>
      </w:r>
    </w:p>
    <w:p w14:paraId="1D63276A"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268 x 2</w:t>
      </w:r>
      <w:r>
        <w:br/>
      </w:r>
      <w:r>
        <w:rPr>
          <w:rStyle w:val="VerbatimChar"/>
        </w:rPr>
        <w:t>##    component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w:t>
      </w:r>
      <w:proofErr w:type="gramStart"/>
      <w:r>
        <w:rPr>
          <w:rStyle w:val="VerbatimChar"/>
        </w:rPr>
        <w:t>#  1</w:t>
      </w:r>
      <w:proofErr w:type="gramEnd"/>
      <w:r>
        <w:rPr>
          <w:rStyle w:val="VerbatimChar"/>
        </w:rPr>
        <w:t xml:space="preserve"> PC1         268</w:t>
      </w:r>
      <w:r>
        <w:br/>
      </w:r>
      <w:r>
        <w:rPr>
          <w:rStyle w:val="VerbatimChar"/>
        </w:rPr>
        <w:t>##  2 PC10        268</w:t>
      </w:r>
      <w:r>
        <w:br/>
      </w:r>
      <w:r>
        <w:rPr>
          <w:rStyle w:val="VerbatimChar"/>
        </w:rPr>
        <w:t>##  3 PC100       268</w:t>
      </w:r>
      <w:r>
        <w:br/>
      </w:r>
      <w:r>
        <w:rPr>
          <w:rStyle w:val="VerbatimChar"/>
        </w:rPr>
        <w:t>##  4 PC101       268</w:t>
      </w:r>
      <w:r>
        <w:br/>
      </w:r>
      <w:r>
        <w:rPr>
          <w:rStyle w:val="VerbatimChar"/>
        </w:rPr>
        <w:t>##  5 PC102       268</w:t>
      </w:r>
      <w:r>
        <w:br/>
      </w:r>
      <w:r>
        <w:rPr>
          <w:rStyle w:val="VerbatimChar"/>
        </w:rPr>
        <w:t>##  6 PC103       268</w:t>
      </w:r>
      <w:r>
        <w:br/>
      </w:r>
      <w:r>
        <w:rPr>
          <w:rStyle w:val="VerbatimChar"/>
        </w:rPr>
        <w:t>##  7 PC104       268</w:t>
      </w:r>
      <w:r>
        <w:br/>
      </w:r>
      <w:r>
        <w:rPr>
          <w:rStyle w:val="VerbatimChar"/>
        </w:rPr>
        <w:t>##  8 PC105       268</w:t>
      </w:r>
      <w:r>
        <w:br/>
      </w:r>
      <w:r>
        <w:rPr>
          <w:rStyle w:val="VerbatimChar"/>
        </w:rPr>
        <w:t>##  9 PC106       268</w:t>
      </w:r>
      <w:r>
        <w:br/>
      </w:r>
      <w:r>
        <w:rPr>
          <w:rStyle w:val="VerbatimChar"/>
        </w:rPr>
        <w:t>## 10 PC107       268</w:t>
      </w:r>
      <w:r>
        <w:br/>
      </w:r>
      <w:r>
        <w:rPr>
          <w:rStyle w:val="VerbatimChar"/>
        </w:rPr>
        <w:t>## # ... with 258 more rows</w:t>
      </w:r>
    </w:p>
    <w:p w14:paraId="7FEBCC12" w14:textId="77777777" w:rsidR="005C5CCB" w:rsidRDefault="00CC3813">
      <w:pPr>
        <w:pStyle w:val="SourceCode"/>
      </w:pPr>
      <w:proofErr w:type="spellStart"/>
      <w:r>
        <w:rPr>
          <w:rStyle w:val="NormalTok"/>
        </w:rPr>
        <w:t>char_variance</w:t>
      </w:r>
      <w:proofErr w:type="spellEnd"/>
      <w:r>
        <w:rPr>
          <w:rStyle w:val="NormalTok"/>
        </w:rPr>
        <w:t xml:space="preserve"> &lt;-</w:t>
      </w:r>
      <w:r>
        <w:rPr>
          <w:rStyle w:val="StringTok"/>
        </w:rPr>
        <w:t xml:space="preserve"> </w:t>
      </w:r>
      <w:r>
        <w:br/>
      </w:r>
      <w:r>
        <w:rPr>
          <w:rStyle w:val="StringTok"/>
        </w:rPr>
        <w:t xml:space="preserve">  </w:t>
      </w:r>
      <w:r>
        <w:rPr>
          <w:rStyle w:val="KeywordTok"/>
        </w:rPr>
        <w:t>tidy</w:t>
      </w:r>
      <w:r>
        <w:rPr>
          <w:rStyle w:val="NormalTok"/>
        </w:rPr>
        <w:t>(</w:t>
      </w:r>
      <w:proofErr w:type="spellStart"/>
      <w:r>
        <w:rPr>
          <w:rStyle w:val="NormalTok"/>
        </w:rPr>
        <w:t>char_pca_prep</w:t>
      </w:r>
      <w:proofErr w:type="spellEnd"/>
      <w:r>
        <w:rPr>
          <w:rStyle w:val="NormalTok"/>
        </w:rPr>
        <w:t xml:space="preserve">, </w:t>
      </w:r>
      <w:r>
        <w:rPr>
          <w:rStyle w:val="DataTypeTok"/>
        </w:rPr>
        <w:t>type =</w:t>
      </w:r>
      <w:r>
        <w:rPr>
          <w:rStyle w:val="NormalTok"/>
        </w:rPr>
        <w:t xml:space="preserve"> </w:t>
      </w:r>
      <w:r>
        <w:rPr>
          <w:rStyle w:val="StringTok"/>
        </w:rPr>
        <w:t>"variance"</w:t>
      </w:r>
      <w:r>
        <w:rPr>
          <w:rStyle w:val="NormalTok"/>
        </w:rPr>
        <w:t xml:space="preserve">, </w:t>
      </w:r>
      <w:r>
        <w:rPr>
          <w:rStyle w:val="DecValTok"/>
        </w:rPr>
        <w:t>3</w:t>
      </w:r>
      <w:r>
        <w:rPr>
          <w:rStyle w:val="NormalTok"/>
        </w:rPr>
        <w:t>)</w:t>
      </w:r>
      <w:r>
        <w:br/>
      </w:r>
      <w:proofErr w:type="spellStart"/>
      <w:r>
        <w:rPr>
          <w:rStyle w:val="NormalTok"/>
        </w:rPr>
        <w:t>char_variance</w:t>
      </w:r>
      <w:proofErr w:type="spellEnd"/>
    </w:p>
    <w:p w14:paraId="1400C215"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1,072 x 4</w:t>
      </w:r>
      <w:r>
        <w:br/>
      </w:r>
      <w:r>
        <w:rPr>
          <w:rStyle w:val="VerbatimChar"/>
        </w:rPr>
        <w:t xml:space="preserve">##    terms    value component id       </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variance 67.8          1 </w:t>
      </w:r>
      <w:proofErr w:type="spellStart"/>
      <w:r>
        <w:rPr>
          <w:rStyle w:val="VerbatimChar"/>
        </w:rPr>
        <w:t>pca_jXfEW</w:t>
      </w:r>
      <w:proofErr w:type="spellEnd"/>
      <w:r>
        <w:br/>
      </w:r>
      <w:r>
        <w:rPr>
          <w:rStyle w:val="VerbatimChar"/>
        </w:rPr>
        <w:t xml:space="preserve">##  2 variance 51.3          2 </w:t>
      </w:r>
      <w:proofErr w:type="spellStart"/>
      <w:r>
        <w:rPr>
          <w:rStyle w:val="VerbatimChar"/>
        </w:rPr>
        <w:t>pca_jXfEW</w:t>
      </w:r>
      <w:proofErr w:type="spellEnd"/>
      <w:r>
        <w:br/>
      </w:r>
      <w:r>
        <w:rPr>
          <w:rStyle w:val="VerbatimChar"/>
        </w:rPr>
        <w:t xml:space="preserve">##  3 variance 38.4          3 </w:t>
      </w:r>
      <w:proofErr w:type="spellStart"/>
      <w:r>
        <w:rPr>
          <w:rStyle w:val="VerbatimChar"/>
        </w:rPr>
        <w:t>pca_jXfEW</w:t>
      </w:r>
      <w:proofErr w:type="spellEnd"/>
      <w:r>
        <w:br/>
      </w:r>
      <w:r>
        <w:rPr>
          <w:rStyle w:val="VerbatimChar"/>
        </w:rPr>
        <w:t xml:space="preserve">##  4 variance 19.2          4 </w:t>
      </w:r>
      <w:proofErr w:type="spellStart"/>
      <w:r>
        <w:rPr>
          <w:rStyle w:val="VerbatimChar"/>
        </w:rPr>
        <w:t>pca_jXfEW</w:t>
      </w:r>
      <w:proofErr w:type="spellEnd"/>
      <w:r>
        <w:br/>
      </w:r>
      <w:r>
        <w:rPr>
          <w:rStyle w:val="VerbatimChar"/>
        </w:rPr>
        <w:t xml:space="preserve">##  5 variance 13.5          5 </w:t>
      </w:r>
      <w:proofErr w:type="spellStart"/>
      <w:r>
        <w:rPr>
          <w:rStyle w:val="VerbatimChar"/>
        </w:rPr>
        <w:t>pca_jXfEW</w:t>
      </w:r>
      <w:proofErr w:type="spellEnd"/>
      <w:r>
        <w:br/>
      </w:r>
      <w:r>
        <w:rPr>
          <w:rStyle w:val="VerbatimChar"/>
        </w:rPr>
        <w:t xml:space="preserve">##  6 variance  7.31         6 </w:t>
      </w:r>
      <w:proofErr w:type="spellStart"/>
      <w:r>
        <w:rPr>
          <w:rStyle w:val="VerbatimChar"/>
        </w:rPr>
        <w:t>pca_jXfEW</w:t>
      </w:r>
      <w:proofErr w:type="spellEnd"/>
      <w:r>
        <w:br/>
      </w:r>
      <w:r>
        <w:rPr>
          <w:rStyle w:val="VerbatimChar"/>
        </w:rPr>
        <w:t xml:space="preserve">##  7 variance  7.12         7 </w:t>
      </w:r>
      <w:proofErr w:type="spellStart"/>
      <w:r>
        <w:rPr>
          <w:rStyle w:val="VerbatimChar"/>
        </w:rPr>
        <w:t>pca_jXfEW</w:t>
      </w:r>
      <w:proofErr w:type="spellEnd"/>
      <w:r>
        <w:br/>
      </w:r>
      <w:r>
        <w:rPr>
          <w:rStyle w:val="VerbatimChar"/>
        </w:rPr>
        <w:t xml:space="preserve">##  8 variance  6.80         8 </w:t>
      </w:r>
      <w:proofErr w:type="spellStart"/>
      <w:r>
        <w:rPr>
          <w:rStyle w:val="VerbatimChar"/>
        </w:rPr>
        <w:t>pca_jXfEW</w:t>
      </w:r>
      <w:proofErr w:type="spellEnd"/>
      <w:r>
        <w:br/>
      </w:r>
      <w:r>
        <w:rPr>
          <w:rStyle w:val="VerbatimChar"/>
        </w:rPr>
        <w:t xml:space="preserve">##  9 variance  3.78         9 </w:t>
      </w:r>
      <w:proofErr w:type="spellStart"/>
      <w:r>
        <w:rPr>
          <w:rStyle w:val="VerbatimChar"/>
        </w:rPr>
        <w:t>pca_jXfEW</w:t>
      </w:r>
      <w:proofErr w:type="spellEnd"/>
      <w:r>
        <w:br/>
      </w:r>
      <w:r>
        <w:rPr>
          <w:rStyle w:val="VerbatimChar"/>
        </w:rPr>
        <w:lastRenderedPageBreak/>
        <w:t xml:space="preserve">## 10 variance  3.25        10 </w:t>
      </w:r>
      <w:proofErr w:type="spellStart"/>
      <w:r>
        <w:rPr>
          <w:rStyle w:val="VerbatimChar"/>
        </w:rPr>
        <w:t>pca_jXfEW</w:t>
      </w:r>
      <w:proofErr w:type="spellEnd"/>
      <w:r>
        <w:br/>
      </w:r>
      <w:r>
        <w:rPr>
          <w:rStyle w:val="VerbatimChar"/>
        </w:rPr>
        <w:t>## # ... with 1,062 more rows</w:t>
      </w:r>
    </w:p>
    <w:p w14:paraId="7C2256B3" w14:textId="77777777" w:rsidR="005C5CCB" w:rsidRDefault="00CC3813">
      <w:pPr>
        <w:pStyle w:val="SourceCode"/>
      </w:pPr>
      <w:proofErr w:type="gramStart"/>
      <w:r>
        <w:rPr>
          <w:rStyle w:val="KeywordTok"/>
        </w:rPr>
        <w:t>count</w:t>
      </w:r>
      <w:r>
        <w:rPr>
          <w:rStyle w:val="NormalTok"/>
        </w:rPr>
        <w:t>(</w:t>
      </w:r>
      <w:proofErr w:type="spellStart"/>
      <w:proofErr w:type="gramEnd"/>
      <w:r>
        <w:rPr>
          <w:rStyle w:val="NormalTok"/>
        </w:rPr>
        <w:t>char_variance</w:t>
      </w:r>
      <w:proofErr w:type="spellEnd"/>
      <w:r>
        <w:rPr>
          <w:rStyle w:val="NormalTok"/>
        </w:rPr>
        <w:t>, terms)</w:t>
      </w:r>
    </w:p>
    <w:p w14:paraId="4C64FE46"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4 x 2</w:t>
      </w:r>
      <w:r>
        <w:br/>
      </w:r>
      <w:r>
        <w:rPr>
          <w:rStyle w:val="VerbatimChar"/>
        </w:rPr>
        <w:t>##   terms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cumulative percent variance   268</w:t>
      </w:r>
      <w:r>
        <w:br/>
      </w:r>
      <w:r>
        <w:rPr>
          <w:rStyle w:val="VerbatimChar"/>
        </w:rPr>
        <w:t xml:space="preserve">## 2 cumulative </w:t>
      </w:r>
      <w:proofErr w:type="gramStart"/>
      <w:r>
        <w:rPr>
          <w:rStyle w:val="VerbatimChar"/>
        </w:rPr>
        <w:t>variance</w:t>
      </w:r>
      <w:proofErr w:type="gramEnd"/>
      <w:r>
        <w:rPr>
          <w:rStyle w:val="VerbatimChar"/>
        </w:rPr>
        <w:t xml:space="preserve">           268</w:t>
      </w:r>
      <w:r>
        <w:br/>
      </w:r>
      <w:r>
        <w:rPr>
          <w:rStyle w:val="VerbatimChar"/>
        </w:rPr>
        <w:t>## 3 percent variance              268</w:t>
      </w:r>
      <w:r>
        <w:br/>
      </w:r>
      <w:r>
        <w:rPr>
          <w:rStyle w:val="VerbatimChar"/>
        </w:rPr>
        <w:t>## 4 variance                      268</w:t>
      </w:r>
    </w:p>
    <w:p w14:paraId="597B96F9" w14:textId="77777777" w:rsidR="005C5CCB" w:rsidRDefault="00CC3813">
      <w:pPr>
        <w:pStyle w:val="SourceCode"/>
      </w:pPr>
      <w:r>
        <w:rPr>
          <w:rStyle w:val="CommentTok"/>
        </w:rPr>
        <w:t xml:space="preserve">#Remove PCs from column so </w:t>
      </w:r>
      <w:proofErr w:type="spellStart"/>
      <w:r>
        <w:rPr>
          <w:rStyle w:val="CommentTok"/>
        </w:rPr>
        <w:t>its</w:t>
      </w:r>
      <w:proofErr w:type="spellEnd"/>
      <w:r>
        <w:rPr>
          <w:rStyle w:val="CommentTok"/>
        </w:rPr>
        <w:t xml:space="preserve"> only numbers, then filter based on number range </w:t>
      </w:r>
      <w:r>
        <w:br/>
      </w:r>
      <w:r>
        <w:br/>
      </w:r>
      <w:proofErr w:type="spellStart"/>
      <w:r>
        <w:rPr>
          <w:rStyle w:val="NormalTok"/>
        </w:rPr>
        <w:t>char_variance</w:t>
      </w:r>
      <w:r>
        <w:rPr>
          <w:rStyle w:val="OperatorTok"/>
        </w:rPr>
        <w:t>$</w:t>
      </w:r>
      <w:r>
        <w:rPr>
          <w:rStyle w:val="NormalTok"/>
        </w:rPr>
        <w:t>component</w:t>
      </w:r>
      <w:proofErr w:type="spellEnd"/>
      <w:r>
        <w:rPr>
          <w:rStyle w:val="NormalTok"/>
        </w:rPr>
        <w:t xml:space="preserve"> &lt;-</w:t>
      </w:r>
      <w:r>
        <w:rPr>
          <w:rStyle w:val="StringTok"/>
        </w:rPr>
        <w:t xml:space="preserve"> </w:t>
      </w:r>
      <w:proofErr w:type="spellStart"/>
      <w:proofErr w:type="gramStart"/>
      <w:r>
        <w:rPr>
          <w:rStyle w:val="KeywordTok"/>
        </w:rPr>
        <w:t>gsub</w:t>
      </w:r>
      <w:proofErr w:type="spellEnd"/>
      <w:r>
        <w:rPr>
          <w:rStyle w:val="NormalTok"/>
        </w:rPr>
        <w:t>(</w:t>
      </w:r>
      <w:proofErr w:type="gramEnd"/>
      <w:r>
        <w:rPr>
          <w:rStyle w:val="StringTok"/>
        </w:rPr>
        <w:t>"PC"</w:t>
      </w:r>
      <w:r>
        <w:rPr>
          <w:rStyle w:val="NormalTok"/>
        </w:rPr>
        <w:t xml:space="preserve">, </w:t>
      </w:r>
      <w:r>
        <w:rPr>
          <w:rStyle w:val="StringTok"/>
        </w:rPr>
        <w:t>""</w:t>
      </w:r>
      <w:r>
        <w:rPr>
          <w:rStyle w:val="NormalTok"/>
        </w:rPr>
        <w:t xml:space="preserve">, </w:t>
      </w:r>
      <w:proofErr w:type="spellStart"/>
      <w:r>
        <w:rPr>
          <w:rStyle w:val="NormalTok"/>
        </w:rPr>
        <w:t>char_variance</w:t>
      </w:r>
      <w:r>
        <w:rPr>
          <w:rStyle w:val="OperatorTok"/>
        </w:rPr>
        <w:t>$</w:t>
      </w:r>
      <w:r>
        <w:rPr>
          <w:rStyle w:val="NormalTok"/>
        </w:rPr>
        <w:t>component</w:t>
      </w:r>
      <w:proofErr w:type="spellEnd"/>
      <w:r>
        <w:rPr>
          <w:rStyle w:val="NormalTok"/>
        </w:rPr>
        <w:t xml:space="preserve"> ) </w:t>
      </w:r>
      <w:r>
        <w:rPr>
          <w:rStyle w:val="CommentTok"/>
        </w:rPr>
        <w:t>#Removal</w:t>
      </w:r>
      <w:r>
        <w:br/>
      </w:r>
      <w:proofErr w:type="spellStart"/>
      <w:r>
        <w:rPr>
          <w:rStyle w:val="NormalTok"/>
        </w:rPr>
        <w:t>char_variance</w:t>
      </w:r>
      <w:r>
        <w:rPr>
          <w:rStyle w:val="OperatorTok"/>
        </w:rPr>
        <w:t>$</w:t>
      </w:r>
      <w:r>
        <w:rPr>
          <w:rStyle w:val="NormalTok"/>
        </w:rPr>
        <w:t>component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char_variance</w:t>
      </w:r>
      <w:r>
        <w:rPr>
          <w:rStyle w:val="OperatorTok"/>
        </w:rPr>
        <w:t>$</w:t>
      </w:r>
      <w:r>
        <w:rPr>
          <w:rStyle w:val="NormalTok"/>
        </w:rPr>
        <w:t>component</w:t>
      </w:r>
      <w:proofErr w:type="spellEnd"/>
      <w:r>
        <w:rPr>
          <w:rStyle w:val="NormalTok"/>
        </w:rPr>
        <w:t xml:space="preserve"> )) </w:t>
      </w:r>
      <w:r>
        <w:rPr>
          <w:rStyle w:val="CommentTok"/>
        </w:rPr>
        <w:t>#conversion</w:t>
      </w:r>
      <w:r>
        <w:br/>
      </w:r>
      <w:r>
        <w:rPr>
          <w:rStyle w:val="KeywordTok"/>
        </w:rPr>
        <w:t>class</w:t>
      </w:r>
      <w:r>
        <w:rPr>
          <w:rStyle w:val="NormalTok"/>
        </w:rPr>
        <w:t>(</w:t>
      </w:r>
      <w:proofErr w:type="spellStart"/>
      <w:r>
        <w:rPr>
          <w:rStyle w:val="NormalTok"/>
        </w:rPr>
        <w:t>char_variance</w:t>
      </w:r>
      <w:r>
        <w:rPr>
          <w:rStyle w:val="OperatorTok"/>
        </w:rPr>
        <w:t>$</w:t>
      </w:r>
      <w:r>
        <w:rPr>
          <w:rStyle w:val="NormalTok"/>
        </w:rPr>
        <w:t>component</w:t>
      </w:r>
      <w:proofErr w:type="spellEnd"/>
      <w:r>
        <w:rPr>
          <w:rStyle w:val="NormalTok"/>
        </w:rPr>
        <w:t>)</w:t>
      </w:r>
    </w:p>
    <w:p w14:paraId="755BBC99" w14:textId="77777777" w:rsidR="005C5CCB" w:rsidRDefault="00CC3813">
      <w:pPr>
        <w:pStyle w:val="SourceCode"/>
      </w:pPr>
      <w:r>
        <w:rPr>
          <w:rStyle w:val="VerbatimChar"/>
        </w:rPr>
        <w:t>## [1] "numeric"</w:t>
      </w:r>
    </w:p>
    <w:p w14:paraId="5B5F3A3C" w14:textId="77777777" w:rsidR="005C5CCB" w:rsidRDefault="00CC3813">
      <w:pPr>
        <w:pStyle w:val="SourceCode"/>
      </w:pPr>
      <w:r>
        <w:rPr>
          <w:rStyle w:val="CommentTok"/>
        </w:rPr>
        <w:t>#filtering for only certain components</w:t>
      </w:r>
      <w:r>
        <w:br/>
      </w:r>
      <w:r>
        <w:br/>
      </w:r>
      <w:r>
        <w:rPr>
          <w:rStyle w:val="NormalTok"/>
        </w:rPr>
        <w:t xml:space="preserve"> </w:t>
      </w:r>
      <w:proofErr w:type="spellStart"/>
      <w:r>
        <w:rPr>
          <w:rStyle w:val="NormalTok"/>
        </w:rPr>
        <w:t>new_char_frame_variance</w:t>
      </w:r>
      <w:proofErr w:type="spellEnd"/>
      <w:r>
        <w:rPr>
          <w:rStyle w:val="NormalTok"/>
        </w:rPr>
        <w:t xml:space="preserve"> &lt;-</w:t>
      </w:r>
      <w:r>
        <w:rPr>
          <w:rStyle w:val="StringTok"/>
        </w:rPr>
        <w:t xml:space="preserve"> </w:t>
      </w:r>
      <w:proofErr w:type="spellStart"/>
      <w:r>
        <w:rPr>
          <w:rStyle w:val="NormalTok"/>
        </w:rPr>
        <w:t>char_variance</w:t>
      </w:r>
      <w:proofErr w:type="spellEnd"/>
      <w:r>
        <w:rPr>
          <w:rStyle w:val="NormalTok"/>
        </w:rPr>
        <w:t xml:space="preserve"> </w:t>
      </w:r>
      <w:r>
        <w:rPr>
          <w:rStyle w:val="OperatorTok"/>
        </w:rPr>
        <w:t>%&gt;%</w:t>
      </w:r>
      <w:r>
        <w:rPr>
          <w:rStyle w:val="StringTok"/>
        </w:rPr>
        <w:t xml:space="preserve"> </w:t>
      </w:r>
      <w:proofErr w:type="gramStart"/>
      <w:r>
        <w:rPr>
          <w:rStyle w:val="KeywordTok"/>
        </w:rPr>
        <w:t>filter</w:t>
      </w:r>
      <w:r>
        <w:rPr>
          <w:rStyle w:val="NormalTok"/>
        </w:rPr>
        <w:t>(</w:t>
      </w:r>
      <w:proofErr w:type="gramEnd"/>
      <w:r>
        <w:rPr>
          <w:rStyle w:val="NormalTok"/>
        </w:rPr>
        <w:t xml:space="preserve">component </w:t>
      </w:r>
      <w:r>
        <w:rPr>
          <w:rStyle w:val="OperatorTok"/>
        </w:rPr>
        <w:t>%in%</w:t>
      </w:r>
      <w:r>
        <w:rPr>
          <w:rStyle w:val="StringTok"/>
        </w:rPr>
        <w:t xml:space="preserve"> </w:t>
      </w:r>
      <w:r>
        <w:rPr>
          <w:rStyle w:val="NormalTok"/>
        </w:rPr>
        <w:t>(</w:t>
      </w:r>
      <w:r>
        <w:rPr>
          <w:rStyle w:val="DecValTok"/>
        </w:rPr>
        <w:t>1</w:t>
      </w:r>
      <w:r>
        <w:rPr>
          <w:rStyle w:val="OperatorTok"/>
        </w:rPr>
        <w:t>:</w:t>
      </w:r>
      <w:r>
        <w:rPr>
          <w:rStyle w:val="DecValTok"/>
        </w:rPr>
        <w:t>5</w:t>
      </w:r>
      <w:r>
        <w:rPr>
          <w:rStyle w:val="NormalTok"/>
        </w:rPr>
        <w:t>) )</w:t>
      </w:r>
      <w:r>
        <w:br/>
      </w:r>
      <w:proofErr w:type="spellStart"/>
      <w:r>
        <w:rPr>
          <w:rStyle w:val="NormalTok"/>
        </w:rPr>
        <w:t>new_char_frame_variance</w:t>
      </w:r>
      <w:proofErr w:type="spellEnd"/>
    </w:p>
    <w:p w14:paraId="6F49E4FD"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20 x 4</w:t>
      </w:r>
      <w:r>
        <w:br/>
      </w:r>
      <w:r>
        <w:rPr>
          <w:rStyle w:val="VerbatimChar"/>
        </w:rPr>
        <w:t xml:space="preserve">##    terms                        value component id       </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variance                     67.8          1 </w:t>
      </w:r>
      <w:proofErr w:type="spellStart"/>
      <w:r>
        <w:rPr>
          <w:rStyle w:val="VerbatimChar"/>
        </w:rPr>
        <w:t>pca_jXfEW</w:t>
      </w:r>
      <w:proofErr w:type="spellEnd"/>
      <w:r>
        <w:br/>
      </w:r>
      <w:r>
        <w:rPr>
          <w:rStyle w:val="VerbatimChar"/>
        </w:rPr>
        <w:t xml:space="preserve">##  2 variance                     51.3          2 </w:t>
      </w:r>
      <w:proofErr w:type="spellStart"/>
      <w:r>
        <w:rPr>
          <w:rStyle w:val="VerbatimChar"/>
        </w:rPr>
        <w:t>pca_jXfEW</w:t>
      </w:r>
      <w:proofErr w:type="spellEnd"/>
      <w:r>
        <w:br/>
      </w:r>
      <w:r>
        <w:rPr>
          <w:rStyle w:val="VerbatimChar"/>
        </w:rPr>
        <w:t xml:space="preserve">##  3 variance                     38.4          3 </w:t>
      </w:r>
      <w:proofErr w:type="spellStart"/>
      <w:r>
        <w:rPr>
          <w:rStyle w:val="VerbatimChar"/>
        </w:rPr>
        <w:t>pca_jXfEW</w:t>
      </w:r>
      <w:proofErr w:type="spellEnd"/>
      <w:r>
        <w:br/>
      </w:r>
      <w:r>
        <w:rPr>
          <w:rStyle w:val="VerbatimChar"/>
        </w:rPr>
        <w:t xml:space="preserve">##  4 variance                     19.2          4 </w:t>
      </w:r>
      <w:proofErr w:type="spellStart"/>
      <w:r>
        <w:rPr>
          <w:rStyle w:val="VerbatimChar"/>
        </w:rPr>
        <w:t>pca_jXfEW</w:t>
      </w:r>
      <w:proofErr w:type="spellEnd"/>
      <w:r>
        <w:br/>
      </w:r>
      <w:r>
        <w:rPr>
          <w:rStyle w:val="VerbatimChar"/>
        </w:rPr>
        <w:t xml:space="preserve">##  5 variance                     13.5          5 </w:t>
      </w:r>
      <w:proofErr w:type="spellStart"/>
      <w:r>
        <w:rPr>
          <w:rStyle w:val="VerbatimChar"/>
        </w:rPr>
        <w:t>pca_jXfEW</w:t>
      </w:r>
      <w:proofErr w:type="spellEnd"/>
      <w:r>
        <w:br/>
      </w:r>
      <w:r>
        <w:rPr>
          <w:rStyle w:val="VerbatimChar"/>
        </w:rPr>
        <w:t xml:space="preserve">##  6 cumulative variance          67.8          1 </w:t>
      </w:r>
      <w:proofErr w:type="spellStart"/>
      <w:r>
        <w:rPr>
          <w:rStyle w:val="VerbatimChar"/>
        </w:rPr>
        <w:t>pca_jXfEW</w:t>
      </w:r>
      <w:proofErr w:type="spellEnd"/>
      <w:r>
        <w:br/>
      </w:r>
      <w:r>
        <w:rPr>
          <w:rStyle w:val="VerbatimChar"/>
        </w:rPr>
        <w:t xml:space="preserve">##  7 cumulative variance         119.           2 </w:t>
      </w:r>
      <w:proofErr w:type="spellStart"/>
      <w:r>
        <w:rPr>
          <w:rStyle w:val="VerbatimChar"/>
        </w:rPr>
        <w:t>pca_jXfEW</w:t>
      </w:r>
      <w:proofErr w:type="spellEnd"/>
      <w:r>
        <w:br/>
      </w:r>
      <w:r>
        <w:rPr>
          <w:rStyle w:val="VerbatimChar"/>
        </w:rPr>
        <w:t>#</w:t>
      </w:r>
      <w:proofErr w:type="gramStart"/>
      <w:r>
        <w:rPr>
          <w:rStyle w:val="VerbatimChar"/>
        </w:rPr>
        <w:t>#  8</w:t>
      </w:r>
      <w:proofErr w:type="gramEnd"/>
      <w:r>
        <w:rPr>
          <w:rStyle w:val="VerbatimChar"/>
        </w:rPr>
        <w:t xml:space="preserve"> cumulative variance         157.           3 </w:t>
      </w:r>
      <w:proofErr w:type="spellStart"/>
      <w:r>
        <w:rPr>
          <w:rStyle w:val="VerbatimChar"/>
        </w:rPr>
        <w:t>pca_jXfEW</w:t>
      </w:r>
      <w:proofErr w:type="spellEnd"/>
      <w:r>
        <w:br/>
      </w:r>
      <w:r>
        <w:rPr>
          <w:rStyle w:val="VerbatimChar"/>
        </w:rPr>
        <w:t>#</w:t>
      </w:r>
      <w:proofErr w:type="gramStart"/>
      <w:r>
        <w:rPr>
          <w:rStyle w:val="VerbatimChar"/>
        </w:rPr>
        <w:t>#  9</w:t>
      </w:r>
      <w:proofErr w:type="gramEnd"/>
      <w:r>
        <w:rPr>
          <w:rStyle w:val="VerbatimChar"/>
        </w:rPr>
        <w:t xml:space="preserve"> cumulative variance         177.           4 </w:t>
      </w:r>
      <w:proofErr w:type="spellStart"/>
      <w:r>
        <w:rPr>
          <w:rStyle w:val="VerbatimChar"/>
        </w:rPr>
        <w:t>pca_jXfEW</w:t>
      </w:r>
      <w:proofErr w:type="spellEnd"/>
      <w:r>
        <w:br/>
      </w:r>
      <w:r>
        <w:rPr>
          <w:rStyle w:val="VerbatimChar"/>
        </w:rPr>
        <w:t xml:space="preserve">## 10 cumulative variance         190.           5 </w:t>
      </w:r>
      <w:proofErr w:type="spellStart"/>
      <w:r>
        <w:rPr>
          <w:rStyle w:val="VerbatimChar"/>
        </w:rPr>
        <w:t>pca_jXfEW</w:t>
      </w:r>
      <w:proofErr w:type="spellEnd"/>
      <w:r>
        <w:br/>
      </w:r>
      <w:r>
        <w:rPr>
          <w:rStyle w:val="VerbatimChar"/>
        </w:rPr>
        <w:t xml:space="preserve">## 11 percent variance             25.3          1 </w:t>
      </w:r>
      <w:proofErr w:type="spellStart"/>
      <w:r>
        <w:rPr>
          <w:rStyle w:val="VerbatimChar"/>
        </w:rPr>
        <w:t>pca_jXfEW</w:t>
      </w:r>
      <w:proofErr w:type="spellEnd"/>
      <w:r>
        <w:br/>
      </w:r>
      <w:r>
        <w:rPr>
          <w:rStyle w:val="VerbatimChar"/>
        </w:rPr>
        <w:t xml:space="preserve">## 12 percent variance             19.1          2 </w:t>
      </w:r>
      <w:proofErr w:type="spellStart"/>
      <w:r>
        <w:rPr>
          <w:rStyle w:val="VerbatimChar"/>
        </w:rPr>
        <w:t>pca_jXfEW</w:t>
      </w:r>
      <w:proofErr w:type="spellEnd"/>
      <w:r>
        <w:br/>
      </w:r>
      <w:r>
        <w:rPr>
          <w:rStyle w:val="VerbatimChar"/>
        </w:rPr>
        <w:t xml:space="preserve">## 13 percent variance             14.3          3 </w:t>
      </w:r>
      <w:proofErr w:type="spellStart"/>
      <w:r>
        <w:rPr>
          <w:rStyle w:val="VerbatimChar"/>
        </w:rPr>
        <w:t>pca_jXfEW</w:t>
      </w:r>
      <w:proofErr w:type="spellEnd"/>
      <w:r>
        <w:br/>
      </w:r>
      <w:r>
        <w:rPr>
          <w:rStyle w:val="VerbatimChar"/>
        </w:rPr>
        <w:t xml:space="preserve">## 14 percent variance              7.15         4 </w:t>
      </w:r>
      <w:proofErr w:type="spellStart"/>
      <w:r>
        <w:rPr>
          <w:rStyle w:val="VerbatimChar"/>
        </w:rPr>
        <w:t>pca_jXfEW</w:t>
      </w:r>
      <w:proofErr w:type="spellEnd"/>
      <w:r>
        <w:br/>
      </w:r>
      <w:r>
        <w:rPr>
          <w:rStyle w:val="VerbatimChar"/>
        </w:rPr>
        <w:t xml:space="preserve">## 15 percent variance              5.03         5 </w:t>
      </w:r>
      <w:proofErr w:type="spellStart"/>
      <w:r>
        <w:rPr>
          <w:rStyle w:val="VerbatimChar"/>
        </w:rPr>
        <w:t>pca_jXfEW</w:t>
      </w:r>
      <w:proofErr w:type="spellEnd"/>
      <w:r>
        <w:br/>
      </w:r>
      <w:r>
        <w:rPr>
          <w:rStyle w:val="VerbatimChar"/>
        </w:rPr>
        <w:t xml:space="preserve">## 16 cumulative percent variance  25.3          1 </w:t>
      </w:r>
      <w:proofErr w:type="spellStart"/>
      <w:r>
        <w:rPr>
          <w:rStyle w:val="VerbatimChar"/>
        </w:rPr>
        <w:t>pca_jXfEW</w:t>
      </w:r>
      <w:proofErr w:type="spellEnd"/>
      <w:r>
        <w:br/>
      </w:r>
      <w:r>
        <w:rPr>
          <w:rStyle w:val="VerbatimChar"/>
        </w:rPr>
        <w:t xml:space="preserve">## 17 cumulative percent variance  44.4          2 </w:t>
      </w:r>
      <w:proofErr w:type="spellStart"/>
      <w:r>
        <w:rPr>
          <w:rStyle w:val="VerbatimChar"/>
        </w:rPr>
        <w:t>pca_jXfEW</w:t>
      </w:r>
      <w:proofErr w:type="spellEnd"/>
      <w:r>
        <w:br/>
      </w:r>
      <w:r>
        <w:rPr>
          <w:rStyle w:val="VerbatimChar"/>
        </w:rPr>
        <w:t xml:space="preserve">## 18 cumulative percent variance  58.7          3 </w:t>
      </w:r>
      <w:proofErr w:type="spellStart"/>
      <w:r>
        <w:rPr>
          <w:rStyle w:val="VerbatimChar"/>
        </w:rPr>
        <w:t>pca_jXfEW</w:t>
      </w:r>
      <w:proofErr w:type="spellEnd"/>
      <w:r>
        <w:br/>
      </w:r>
      <w:r>
        <w:rPr>
          <w:rStyle w:val="VerbatimChar"/>
        </w:rPr>
        <w:t xml:space="preserve">## 19 cumulative percent variance  65.9          4 </w:t>
      </w:r>
      <w:proofErr w:type="spellStart"/>
      <w:r>
        <w:rPr>
          <w:rStyle w:val="VerbatimChar"/>
        </w:rPr>
        <w:t>pca_jXfEW</w:t>
      </w:r>
      <w:proofErr w:type="spellEnd"/>
      <w:r>
        <w:br/>
      </w:r>
      <w:r>
        <w:rPr>
          <w:rStyle w:val="VerbatimChar"/>
        </w:rPr>
        <w:t xml:space="preserve">## 20 cumulative percent variance  70.9          5 </w:t>
      </w:r>
      <w:proofErr w:type="spellStart"/>
      <w:r>
        <w:rPr>
          <w:rStyle w:val="VerbatimChar"/>
        </w:rPr>
        <w:t>pca_jXfEW</w:t>
      </w:r>
      <w:proofErr w:type="spellEnd"/>
    </w:p>
    <w:p w14:paraId="00E2ABE9" w14:textId="77777777" w:rsidR="005C5CCB" w:rsidRDefault="00CC3813">
      <w:pPr>
        <w:pStyle w:val="SourceCode"/>
      </w:pPr>
      <w:r>
        <w:rPr>
          <w:rStyle w:val="CommentTok"/>
        </w:rPr>
        <w:lastRenderedPageBreak/>
        <w:t xml:space="preserve"># Let's plot them! </w:t>
      </w:r>
      <w:r>
        <w:br/>
      </w:r>
      <w:proofErr w:type="spellStart"/>
      <w:r>
        <w:rPr>
          <w:rStyle w:val="NormalTok"/>
        </w:rPr>
        <w:t>char_variance</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(terms </w:t>
      </w:r>
      <w:r>
        <w:rPr>
          <w:rStyle w:val="OperatorTok"/>
        </w:rPr>
        <w:t>==</w:t>
      </w:r>
      <w:r>
        <w:rPr>
          <w:rStyle w:val="StringTok"/>
        </w:rPr>
        <w:t xml:space="preserve"> "percent variance"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component =</w:t>
      </w:r>
      <w:r>
        <w:rPr>
          <w:rStyle w:val="NormalTok"/>
        </w:rPr>
        <w:t xml:space="preserve"> </w:t>
      </w:r>
      <w:proofErr w:type="spellStart"/>
      <w:r>
        <w:rPr>
          <w:rStyle w:val="KeywordTok"/>
        </w:rPr>
        <w:t>as.character</w:t>
      </w:r>
      <w:proofErr w:type="spellEnd"/>
      <w:r>
        <w:rPr>
          <w:rStyle w:val="NormalTok"/>
        </w:rPr>
        <w:t xml:space="preserve">(component))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component, </w:t>
      </w:r>
      <w:r>
        <w:br/>
      </w:r>
      <w:r>
        <w:rPr>
          <w:rStyle w:val="NormalTok"/>
        </w:rPr>
        <w:t xml:space="preserve">             </w:t>
      </w:r>
      <w:r>
        <w:rPr>
          <w:rStyle w:val="DataTypeTok"/>
        </w:rPr>
        <w:t>y =</w:t>
      </w:r>
      <w:r>
        <w:rPr>
          <w:rStyle w:val="NormalTok"/>
        </w:rPr>
        <w:t xml:space="preserve"> value,</w:t>
      </w:r>
      <w:r>
        <w:br/>
      </w:r>
      <w:r>
        <w:rPr>
          <w:rStyle w:val="NormalTok"/>
        </w:rPr>
        <w:t xml:space="preserve">             </w:t>
      </w:r>
      <w:r>
        <w:rPr>
          <w:rStyle w:val="DataTypeTok"/>
        </w:rPr>
        <w:t>fill =</w:t>
      </w:r>
      <w:r>
        <w:rPr>
          <w:rStyle w:val="NormalTok"/>
        </w:rPr>
        <w:t xml:space="preserve"> value)) </w:t>
      </w:r>
      <w:r>
        <w:rPr>
          <w:rStyle w:val="OperatorTok"/>
        </w:rPr>
        <w: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w:t>
      </w:r>
      <w:r>
        <w:br/>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"Principal Component"</w:t>
      </w:r>
      <w:r>
        <w:rPr>
          <w:rStyle w:val="NormalTok"/>
        </w:rPr>
        <w:t xml:space="preserve">, </w:t>
      </w:r>
      <w:r>
        <w:rPr>
          <w:rStyle w:val="DataTypeTok"/>
        </w:rPr>
        <w:t>y =</w:t>
      </w:r>
      <w:r>
        <w:rPr>
          <w:rStyle w:val="NormalTok"/>
        </w:rPr>
        <w:t xml:space="preserve"> </w:t>
      </w:r>
      <w:r>
        <w:rPr>
          <w:rStyle w:val="StringTok"/>
        </w:rPr>
        <w:t>" % Explained variance"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OtherTok"/>
        </w:rPr>
        <w:t>FALSE</w:t>
      </w:r>
      <w:r>
        <w:rPr>
          <w:rStyle w:val="NormalTok"/>
        </w:rPr>
        <w:t xml:space="preserve">) </w:t>
      </w:r>
    </w:p>
    <w:p w14:paraId="12E9AFA3" w14:textId="77777777" w:rsidR="005C5CCB" w:rsidRDefault="00CC3813">
      <w:pPr>
        <w:pStyle w:val="FirstParagraph"/>
        <w:rPr>
          <w:ins w:id="26" w:author="Sanne Smith" w:date="2021-05-31T17:18:00Z"/>
        </w:rPr>
      </w:pPr>
      <w:r>
        <w:rPr>
          <w:noProof/>
        </w:rPr>
        <w:drawing>
          <wp:inline distT="0" distB="0" distL="0" distR="0" wp14:anchorId="71D21E77" wp14:editId="24E7B54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3372B0F" w14:textId="0D1784DA" w:rsidR="00417798" w:rsidRDefault="00417798" w:rsidP="00417798">
      <w:pPr>
        <w:pStyle w:val="BodyText"/>
        <w:rPr>
          <w:ins w:id="27" w:author="Sanne Smith" w:date="2021-05-31T17:18:00Z"/>
        </w:rPr>
        <w:pPrChange w:id="28" w:author="Sanne Smith" w:date="2021-05-31T17:18:00Z">
          <w:pPr>
            <w:pStyle w:val="FirstParagraph"/>
          </w:pPr>
        </w:pPrChange>
      </w:pPr>
      <w:ins w:id="29" w:author="Sanne Smith" w:date="2021-05-31T17:18:00Z">
        <w:r>
          <w:t xml:space="preserve">This figure is hard to interpret because you are using the </w:t>
        </w:r>
        <w:proofErr w:type="spellStart"/>
        <w:r>
          <w:t>dataframe</w:t>
        </w:r>
        <w:proofErr w:type="spellEnd"/>
        <w:r>
          <w:t xml:space="preserve"> with all 268 components. The PC variable is also character so the order is PC1 PC100 PC101 PC102 </w:t>
        </w:r>
        <w:proofErr w:type="spellStart"/>
        <w:proofErr w:type="gramStart"/>
        <w:r>
          <w:t>etc</w:t>
        </w:r>
        <w:proofErr w:type="spellEnd"/>
        <w:r>
          <w:t xml:space="preserve"> ,</w:t>
        </w:r>
        <w:proofErr w:type="gramEnd"/>
      </w:ins>
    </w:p>
    <w:p w14:paraId="0615CAF3" w14:textId="4A45BF00" w:rsidR="00417798" w:rsidRPr="00417798" w:rsidRDefault="00417798" w:rsidP="00417798">
      <w:pPr>
        <w:pStyle w:val="BodyText"/>
        <w:pPrChange w:id="30" w:author="Sanne Smith" w:date="2021-05-31T17:18:00Z">
          <w:pPr>
            <w:pStyle w:val="FirstParagraph"/>
          </w:pPr>
        </w:pPrChange>
      </w:pPr>
      <w:ins w:id="31" w:author="Sanne Smith" w:date="2021-05-31T17:19:00Z">
        <w:r>
          <w:t xml:space="preserve">Here I would filter the data on the first 50 components or so, knowing that it probably would be enough to </w:t>
        </w:r>
        <w:proofErr w:type="gramStart"/>
        <w:r>
          <w:t>make an assessment of</w:t>
        </w:r>
        <w:proofErr w:type="gramEnd"/>
        <w:r>
          <w:t xml:space="preserve"> the explained variance</w:t>
        </w:r>
      </w:ins>
      <w:ins w:id="32" w:author="Sanne Smith" w:date="2021-05-31T17:24:00Z">
        <w:r w:rsidR="00097764">
          <w:t xml:space="preserve"> and make sure the PC is a numeric variable</w:t>
        </w:r>
      </w:ins>
    </w:p>
    <w:p w14:paraId="2A03B737" w14:textId="12659BBC" w:rsidR="005C5CCB" w:rsidRDefault="00CC3813">
      <w:pPr>
        <w:pStyle w:val="SourceCode"/>
      </w:pPr>
      <w:r>
        <w:rPr>
          <w:rStyle w:val="CommentTok"/>
        </w:rPr>
        <w:t>#New data, less components, 5 components, 70% variance explained</w:t>
      </w:r>
      <w:r>
        <w:br/>
      </w:r>
      <w:r>
        <w:rPr>
          <w:rStyle w:val="CommentTok"/>
        </w:rPr>
        <w:t xml:space="preserve">#For example, if you have </w:t>
      </w:r>
      <w:proofErr w:type="gramStart"/>
      <w:r>
        <w:rPr>
          <w:rStyle w:val="CommentTok"/>
        </w:rPr>
        <w:t>a 100 variables</w:t>
      </w:r>
      <w:proofErr w:type="gramEnd"/>
      <w:r>
        <w:rPr>
          <w:rStyle w:val="CommentTok"/>
        </w:rPr>
        <w:t>, but you could explain 75% with just 5 components,</w:t>
      </w:r>
      <w:r>
        <w:br/>
      </w:r>
      <w:r>
        <w:rPr>
          <w:rStyle w:val="CommentTok"/>
        </w:rPr>
        <w:t xml:space="preserve"># you'd definitely get enough bang for your buck! That is, you are trying to </w:t>
      </w:r>
      <w:r>
        <w:br/>
      </w:r>
      <w:r>
        <w:rPr>
          <w:rStyle w:val="CommentTok"/>
        </w:rPr>
        <w:t># simplify the data, but still have most of your explanatory power intact.</w:t>
      </w:r>
      <w:ins w:id="33" w:author="Sanne Smith" w:date="2021-05-31T17:24:00Z">
        <w:r w:rsidR="00097764">
          <w:rPr>
            <w:rStyle w:val="CommentTok"/>
          </w:rPr>
          <w:t xml:space="preserve"> Yep </w:t>
        </w:r>
        <w:r w:rsidR="00097764" w:rsidRPr="00097764">
          <w:rPr>
            <w:rStyle w:val="CommentTok"/>
          </w:rPr>
          <w:sym w:font="Wingdings" w:char="F04A"/>
        </w:r>
        <w:r w:rsidR="00097764">
          <w:rPr>
            <w:rStyle w:val="CommentTok"/>
          </w:rPr>
          <w:t xml:space="preserve"> </w:t>
        </w:r>
      </w:ins>
      <w:r>
        <w:br/>
      </w:r>
      <w:proofErr w:type="spellStart"/>
      <w:r>
        <w:rPr>
          <w:rStyle w:val="NormalTok"/>
        </w:rPr>
        <w:lastRenderedPageBreak/>
        <w:t>new_char_frame_variance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(terms </w:t>
      </w:r>
      <w:r>
        <w:rPr>
          <w:rStyle w:val="OperatorTok"/>
        </w:rPr>
        <w:t>==</w:t>
      </w:r>
      <w:r>
        <w:rPr>
          <w:rStyle w:val="StringTok"/>
        </w:rPr>
        <w:t xml:space="preserve"> "percent variance"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component =</w:t>
      </w:r>
      <w:r>
        <w:rPr>
          <w:rStyle w:val="NormalTok"/>
        </w:rPr>
        <w:t xml:space="preserve"> </w:t>
      </w:r>
      <w:proofErr w:type="spellStart"/>
      <w:r>
        <w:rPr>
          <w:rStyle w:val="KeywordTok"/>
        </w:rPr>
        <w:t>as.character</w:t>
      </w:r>
      <w:proofErr w:type="spellEnd"/>
      <w:r>
        <w:rPr>
          <w:rStyle w:val="NormalTok"/>
        </w:rPr>
        <w:t xml:space="preserve">(component))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component, </w:t>
      </w:r>
      <w:r>
        <w:br/>
      </w:r>
      <w:r>
        <w:rPr>
          <w:rStyle w:val="NormalTok"/>
        </w:rPr>
        <w:t xml:space="preserve">             </w:t>
      </w:r>
      <w:r>
        <w:rPr>
          <w:rStyle w:val="DataTypeTok"/>
        </w:rPr>
        <w:t>y =</w:t>
      </w:r>
      <w:r>
        <w:rPr>
          <w:rStyle w:val="NormalTok"/>
        </w:rPr>
        <w:t xml:space="preserve"> value,</w:t>
      </w:r>
      <w:r>
        <w:br/>
      </w:r>
      <w:r>
        <w:rPr>
          <w:rStyle w:val="NormalTok"/>
        </w:rPr>
        <w:t xml:space="preserve">             </w:t>
      </w:r>
      <w:r>
        <w:rPr>
          <w:rStyle w:val="DataTypeTok"/>
        </w:rPr>
        <w:t>fill =</w:t>
      </w:r>
      <w:r>
        <w:rPr>
          <w:rStyle w:val="NormalTok"/>
        </w:rPr>
        <w:t xml:space="preserve"> value)) </w:t>
      </w:r>
      <w:r>
        <w:rPr>
          <w:rStyle w:val="OperatorTok"/>
        </w:rPr>
        <w: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w:t>
      </w:r>
      <w:r>
        <w:br/>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"Principal Component"</w:t>
      </w:r>
      <w:r>
        <w:rPr>
          <w:rStyle w:val="NormalTok"/>
        </w:rPr>
        <w:t xml:space="preserve">, </w:t>
      </w:r>
      <w:r>
        <w:rPr>
          <w:rStyle w:val="DataTypeTok"/>
        </w:rPr>
        <w:t>y =</w:t>
      </w:r>
      <w:r>
        <w:rPr>
          <w:rStyle w:val="NormalTok"/>
        </w:rPr>
        <w:t xml:space="preserve"> </w:t>
      </w:r>
      <w:r>
        <w:rPr>
          <w:rStyle w:val="StringTok"/>
        </w:rPr>
        <w:t>" % Explained variance"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OtherTok"/>
        </w:rPr>
        <w:t>FALSE</w:t>
      </w:r>
      <w:r>
        <w:rPr>
          <w:rStyle w:val="NormalTok"/>
        </w:rPr>
        <w:t xml:space="preserve">) </w:t>
      </w:r>
    </w:p>
    <w:p w14:paraId="6B988465" w14:textId="5F66E34C" w:rsidR="005C5CCB" w:rsidRDefault="00CC3813">
      <w:pPr>
        <w:pStyle w:val="FirstParagraph"/>
      </w:pPr>
      <w:r>
        <w:rPr>
          <w:noProof/>
        </w:rPr>
        <w:drawing>
          <wp:inline distT="0" distB="0" distL="0" distR="0" wp14:anchorId="6822ADAC" wp14:editId="156D9ED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roofErr w:type="spellStart"/>
      <w:ins w:id="34" w:author="Sanne Smith" w:date="2021-05-31T17:24:00Z">
        <w:r w:rsidR="00097764">
          <w:t>Ahh</w:t>
        </w:r>
        <w:proofErr w:type="spellEnd"/>
        <w:r w:rsidR="00097764">
          <w:t xml:space="preserve"> this Is much better than the previous plot! </w:t>
        </w:r>
      </w:ins>
    </w:p>
    <w:p w14:paraId="551BFCDB" w14:textId="77777777" w:rsidR="005C5CCB" w:rsidRDefault="00CC3813">
      <w:pPr>
        <w:pStyle w:val="SourceCode"/>
      </w:pPr>
      <w:r>
        <w:rPr>
          <w:rStyle w:val="CommentTok"/>
        </w:rPr>
        <w:t>#plotting</w:t>
      </w:r>
      <w:r>
        <w:br/>
      </w:r>
      <w:proofErr w:type="spellStart"/>
      <w:r>
        <w:rPr>
          <w:rStyle w:val="NormalTok"/>
        </w:rPr>
        <w:t>new_char_frame_variance</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(terms </w:t>
      </w:r>
      <w:r>
        <w:rPr>
          <w:rStyle w:val="OperatorTok"/>
        </w:rPr>
        <w:t>==</w:t>
      </w:r>
      <w:r>
        <w:rPr>
          <w:rStyle w:val="StringTok"/>
        </w:rPr>
        <w:t xml:space="preserve"> "cumulative percent variance"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component =</w:t>
      </w:r>
      <w:r>
        <w:rPr>
          <w:rStyle w:val="NormalTok"/>
        </w:rPr>
        <w:t xml:space="preserve"> </w:t>
      </w:r>
      <w:proofErr w:type="spellStart"/>
      <w:r>
        <w:rPr>
          <w:rStyle w:val="KeywordTok"/>
        </w:rPr>
        <w:t>as.character</w:t>
      </w:r>
      <w:proofErr w:type="spellEnd"/>
      <w:r>
        <w:rPr>
          <w:rStyle w:val="NormalTok"/>
        </w:rPr>
        <w:t xml:space="preserve">(component))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component, </w:t>
      </w:r>
      <w:r>
        <w:br/>
      </w:r>
      <w:r>
        <w:rPr>
          <w:rStyle w:val="NormalTok"/>
        </w:rPr>
        <w:t xml:space="preserve">             </w:t>
      </w:r>
      <w:r>
        <w:rPr>
          <w:rStyle w:val="DataTypeTok"/>
        </w:rPr>
        <w:t>y =</w:t>
      </w:r>
      <w:r>
        <w:rPr>
          <w:rStyle w:val="NormalTok"/>
        </w:rPr>
        <w:t xml:space="preserve"> value,</w:t>
      </w:r>
      <w:r>
        <w:br/>
      </w:r>
      <w:r>
        <w:rPr>
          <w:rStyle w:val="NormalTok"/>
        </w:rPr>
        <w:t xml:space="preserve">             </w:t>
      </w:r>
      <w:r>
        <w:rPr>
          <w:rStyle w:val="DataTypeTok"/>
        </w:rPr>
        <w:t>fill =</w:t>
      </w:r>
      <w:r>
        <w:rPr>
          <w:rStyle w:val="NormalTok"/>
        </w:rPr>
        <w:t xml:space="preserve"> value)) </w:t>
      </w:r>
      <w:r>
        <w:rPr>
          <w:rStyle w:val="OperatorTok"/>
        </w:rPr>
        <w: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round</w:t>
      </w:r>
      <w:r>
        <w:rPr>
          <w:rStyle w:val="NormalTok"/>
        </w:rPr>
        <w:t xml:space="preserve">(value, </w:t>
      </w:r>
      <w:r>
        <w:rPr>
          <w:rStyle w:val="DecValTok"/>
        </w:rPr>
        <w:t>2</w:t>
      </w:r>
      <w:r>
        <w:rPr>
          <w:rStyle w:val="NormalTok"/>
        </w:rPr>
        <w:t>)),</w:t>
      </w:r>
      <w:r>
        <w:br/>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"Principal Component"</w:t>
      </w:r>
      <w:r>
        <w:rPr>
          <w:rStyle w:val="NormalTok"/>
        </w:rPr>
        <w:t xml:space="preserve">, </w:t>
      </w:r>
      <w:r>
        <w:rPr>
          <w:rStyle w:val="DataTypeTok"/>
        </w:rPr>
        <w:t>y =</w:t>
      </w:r>
      <w:r>
        <w:rPr>
          <w:rStyle w:val="NormalTok"/>
        </w:rPr>
        <w:t xml:space="preserve"> </w:t>
      </w:r>
      <w:r>
        <w:rPr>
          <w:rStyle w:val="StringTok"/>
        </w:rPr>
        <w:t>" % Cumulative explained variance"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OtherTok"/>
        </w:rPr>
        <w:t>FALSE</w:t>
      </w:r>
      <w:r>
        <w:rPr>
          <w:rStyle w:val="NormalTok"/>
        </w:rPr>
        <w:t xml:space="preserve">) </w:t>
      </w:r>
    </w:p>
    <w:p w14:paraId="2DC03DD8" w14:textId="388E8007" w:rsidR="005C5CCB" w:rsidRDefault="00CC3813">
      <w:pPr>
        <w:pStyle w:val="FirstParagraph"/>
      </w:pPr>
      <w:r>
        <w:rPr>
          <w:noProof/>
        </w:rPr>
        <w:drawing>
          <wp:inline distT="0" distB="0" distL="0" distR="0" wp14:anchorId="29745609" wp14:editId="6F15514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roofErr w:type="gramStart"/>
      <w:ins w:id="35" w:author="Sanne Smith" w:date="2021-05-31T17:25:00Z">
        <w:r w:rsidR="00097764">
          <w:t>So</w:t>
        </w:r>
        <w:proofErr w:type="gramEnd"/>
        <w:r w:rsidR="00097764">
          <w:t xml:space="preserve"> with 5 you have only 71% of the variance explained. You could have looked at a few more PCs. Going from 268 to let’s say 10 would be a big win, especially if those 10 PCs would explain 95% instead of the 71% that the 5PCs explain</w:t>
        </w:r>
      </w:ins>
    </w:p>
    <w:p w14:paraId="43114A9B" w14:textId="77777777" w:rsidR="005C5CCB" w:rsidRDefault="00CC3813">
      <w:pPr>
        <w:pStyle w:val="SourceCode"/>
      </w:pPr>
      <w:r>
        <w:rPr>
          <w:rStyle w:val="CommentTok"/>
        </w:rPr>
        <w:t>#Scree plot</w:t>
      </w:r>
      <w:r>
        <w:br/>
      </w:r>
      <w:r>
        <w:rPr>
          <w:rStyle w:val="CommentTok"/>
        </w:rPr>
        <w:t># We can now also plot the eigenvalues by making a scree plot.</w:t>
      </w:r>
      <w:r>
        <w:br/>
      </w:r>
      <w:proofErr w:type="spellStart"/>
      <w:r>
        <w:rPr>
          <w:rStyle w:val="NormalTok"/>
        </w:rPr>
        <w:t>new_char_frame_variance</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(terms </w:t>
      </w:r>
      <w:r>
        <w:rPr>
          <w:rStyle w:val="OperatorTok"/>
        </w:rPr>
        <w:t>==</w:t>
      </w:r>
      <w:r>
        <w:rPr>
          <w:rStyle w:val="StringTok"/>
        </w:rPr>
        <w:t xml:space="preserve"> "variance"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component =</w:t>
      </w:r>
      <w:r>
        <w:rPr>
          <w:rStyle w:val="NormalTok"/>
        </w:rPr>
        <w:t xml:space="preserve"> </w:t>
      </w:r>
      <w:proofErr w:type="spellStart"/>
      <w:r>
        <w:rPr>
          <w:rStyle w:val="KeywordTok"/>
        </w:rPr>
        <w:t>as.character</w:t>
      </w:r>
      <w:proofErr w:type="spellEnd"/>
      <w:r>
        <w:rPr>
          <w:rStyle w:val="NormalTok"/>
        </w:rPr>
        <w:t xml:space="preserve">(component))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component, </w:t>
      </w:r>
      <w:r>
        <w:br/>
      </w:r>
      <w:r>
        <w:rPr>
          <w:rStyle w:val="NormalTok"/>
        </w:rPr>
        <w:t xml:space="preserve">             </w:t>
      </w:r>
      <w:r>
        <w:rPr>
          <w:rStyle w:val="DataTypeTok"/>
        </w:rPr>
        <w:t>y =</w:t>
      </w:r>
      <w:r>
        <w:rPr>
          <w:rStyle w:val="NormalTok"/>
        </w:rPr>
        <w:t xml:space="preserve"> value)) </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"Principal Component"</w:t>
      </w:r>
      <w:r>
        <w:rPr>
          <w:rStyle w:val="NormalTok"/>
        </w:rPr>
        <w:t xml:space="preserve">, </w:t>
      </w:r>
      <w:r>
        <w:rPr>
          <w:rStyle w:val="DataTypeTok"/>
        </w:rPr>
        <w:t>y =</w:t>
      </w:r>
      <w:r>
        <w:rPr>
          <w:rStyle w:val="NormalTok"/>
        </w:rPr>
        <w:t xml:space="preserve"> </w:t>
      </w:r>
      <w:r>
        <w:rPr>
          <w:rStyle w:val="StringTok"/>
        </w:rPr>
        <w:t>"Variance"</w:t>
      </w:r>
      <w:r>
        <w:rPr>
          <w:rStyle w:val="NormalTok"/>
        </w:rPr>
        <w:t xml:space="preserve">) </w:t>
      </w:r>
    </w:p>
    <w:p w14:paraId="0967EC8F" w14:textId="2A9666C8" w:rsidR="005C5CCB" w:rsidRDefault="00CC3813">
      <w:pPr>
        <w:pStyle w:val="FirstParagraph"/>
      </w:pPr>
      <w:r>
        <w:rPr>
          <w:noProof/>
        </w:rPr>
        <w:lastRenderedPageBreak/>
        <w:drawing>
          <wp:inline distT="0" distB="0" distL="0" distR="0" wp14:anchorId="1FDB67CF" wp14:editId="3F2A3C6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ins w:id="36" w:author="Sanne Smith" w:date="2021-05-31T17:26:00Z">
        <w:r w:rsidR="00097764">
          <w:t xml:space="preserve">You can see they are far above 1 (rule of thumb for deciding how many PCs to keep. In fact, the first 19 PCs have an eigenvalue over 1. </w:t>
        </w:r>
      </w:ins>
    </w:p>
    <w:p w14:paraId="72EAF207" w14:textId="78435CA3" w:rsidR="005C5CCB" w:rsidRPr="00097764" w:rsidRDefault="00CC3813">
      <w:pPr>
        <w:pStyle w:val="SourceCode"/>
        <w:rPr>
          <w:rFonts w:ascii="Consolas" w:hAnsi="Consolas"/>
          <w:i/>
          <w:color w:val="8F5902"/>
          <w:sz w:val="22"/>
          <w:shd w:val="clear" w:color="auto" w:fill="F8F8F8"/>
          <w:rPrChange w:id="37" w:author="Sanne Smith" w:date="2021-05-31T17:30:00Z">
            <w:rPr/>
          </w:rPrChange>
        </w:rPr>
      </w:pPr>
      <w:r>
        <w:rPr>
          <w:rStyle w:val="CommentTok"/>
        </w:rPr>
        <w:t xml:space="preserve">#Examine your chosen number of PCs and the variables that contribute most to them. Interpret the PCs. What do they represent according to you? Try to come up with labels (fun allowed). </w:t>
      </w:r>
      <w:r>
        <w:br/>
      </w:r>
      <w:r>
        <w:rPr>
          <w:rStyle w:val="CommentTok"/>
        </w:rPr>
        <w:t xml:space="preserve">#Create a dataset with the fictional characters’ score on the number of </w:t>
      </w:r>
      <w:proofErr w:type="spellStart"/>
      <w:r>
        <w:rPr>
          <w:rStyle w:val="CommentTok"/>
        </w:rPr>
        <w:t>PCs.</w:t>
      </w:r>
      <w:ins w:id="38" w:author="Sanne Smith" w:date="2021-05-31T17:30:00Z">
        <w:r w:rsidR="00097764">
          <w:rPr>
            <w:rStyle w:val="CommentTok"/>
          </w:rPr>
          <w:t>I</w:t>
        </w:r>
        <w:proofErr w:type="spellEnd"/>
        <w:r w:rsidR="00097764">
          <w:rPr>
            <w:rStyle w:val="CommentTok"/>
          </w:rPr>
          <w:t xml:space="preserve"> I would also examine how the variables land on these PC dimensions instead of looking at the individual cases right away</w:t>
        </w:r>
      </w:ins>
      <w:r>
        <w:rPr>
          <w:noProof/>
        </w:rPr>
        <mc:AlternateContent>
          <mc:Choice Requires="wps">
            <w:drawing>
              <wp:inline distT="0" distB="0" distL="0" distR="0" wp14:anchorId="45EF4DB7" wp14:editId="530824BC">
                <wp:extent cx="304800" cy="304800"/>
                <wp:effectExtent l="0" t="0" r="0" b="0"/>
                <wp:docPr id="1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3510388"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&#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rgDi3oAQAAxQMAAA4AAAAAAAAAAAAAAAAALgIAAGRycy9lMm9Eb2MueG1sUEsBAi0A&#10;FAAGAAgAAAAhAEyg6SzYAAAAAwEAAA8AAAAAAAAAAAAAAAAAQgQAAGRycy9kb3ducmV2LnhtbFBL&#10;BQYAAAAABAAEAPMAAABHBQAAAAA=&#10;" filled="f" stroked="f">
                <o:lock v:ext="edit" aspectratio="t"/>
                <w10:anchorlock/>
              </v:rect>
            </w:pict>
          </mc:Fallback>
        </mc:AlternateContent>
      </w:r>
      <w:r>
        <w:br/>
      </w:r>
      <w:r>
        <w:br/>
      </w:r>
      <w:r>
        <w:rPr>
          <w:rStyle w:val="CommentTok"/>
        </w:rPr>
        <w:t>#Creating new data set</w:t>
      </w:r>
      <w:r>
        <w:br/>
      </w:r>
      <w:proofErr w:type="spellStart"/>
      <w:r>
        <w:rPr>
          <w:rStyle w:val="NormalTok"/>
        </w:rPr>
        <w:t>new_dataset</w:t>
      </w:r>
      <w:proofErr w:type="spellEnd"/>
      <w:r>
        <w:rPr>
          <w:rStyle w:val="NormalTok"/>
        </w:rPr>
        <w:t>&lt;-</w:t>
      </w:r>
      <w:r>
        <w:rPr>
          <w:rStyle w:val="StringTok"/>
        </w:rPr>
        <w:t xml:space="preserve"> </w:t>
      </w:r>
      <w:r>
        <w:rPr>
          <w:rStyle w:val="KeywordTok"/>
        </w:rPr>
        <w:t>juice</w:t>
      </w:r>
      <w:r>
        <w:rPr>
          <w:rStyle w:val="NormalTok"/>
        </w:rPr>
        <w:t>(</w:t>
      </w:r>
      <w:proofErr w:type="spellStart"/>
      <w:r>
        <w:rPr>
          <w:rStyle w:val="NormalTok"/>
        </w:rPr>
        <w:t>char_pca_prep</w:t>
      </w:r>
      <w:proofErr w:type="spellEnd"/>
      <w:r>
        <w:rPr>
          <w:rStyle w:val="NormalTok"/>
        </w:rPr>
        <w:t xml:space="preserve">) </w:t>
      </w:r>
      <w:r>
        <w:rPr>
          <w:rStyle w:val="CommentTok"/>
        </w:rPr>
        <w:t>#juice is getting each individual person their scores on those PCA components</w:t>
      </w:r>
      <w:r>
        <w:br/>
      </w:r>
      <w:r>
        <w:br/>
      </w:r>
      <w:r>
        <w:br/>
      </w:r>
      <w:proofErr w:type="spellStart"/>
      <w:r>
        <w:rPr>
          <w:rStyle w:val="NormalTok"/>
        </w:rPr>
        <w:t>new_dataset</w:t>
      </w:r>
      <w:proofErr w:type="spellEnd"/>
      <w:r>
        <w:rPr>
          <w:rStyle w:val="NormalTok"/>
        </w:rPr>
        <w:t xml:space="preserve"> </w:t>
      </w:r>
      <w:r>
        <w:rPr>
          <w:rStyle w:val="OperatorTok"/>
        </w:rPr>
        <w:t>%&gt;%</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PC1, </w:t>
      </w:r>
      <w:r>
        <w:br/>
      </w:r>
      <w:r>
        <w:rPr>
          <w:rStyle w:val="NormalTok"/>
        </w:rPr>
        <w:t xml:space="preserve">                 </w:t>
      </w:r>
      <w:r>
        <w:rPr>
          <w:rStyle w:val="DataTypeTok"/>
        </w:rPr>
        <w:t>y =</w:t>
      </w:r>
      <w:r>
        <w:rPr>
          <w:rStyle w:val="NormalTok"/>
        </w:rPr>
        <w:t xml:space="preserve"> PC2,</w:t>
      </w:r>
      <w:r>
        <w:br/>
      </w:r>
      <w:r>
        <w:rPr>
          <w:rStyle w:val="NormalTok"/>
        </w:rPr>
        <w:t xml:space="preserve">                 </w:t>
      </w:r>
      <w:r>
        <w:rPr>
          <w:rStyle w:val="DataTypeTok"/>
        </w:rPr>
        <w:t>color =</w:t>
      </w:r>
      <w:r>
        <w:rPr>
          <w:rStyle w:val="NormalTok"/>
        </w:rPr>
        <w:t xml:space="preserve"> </w:t>
      </w:r>
      <w:proofErr w:type="spellStart"/>
      <w:r>
        <w:rPr>
          <w:rStyle w:val="NormalTok"/>
        </w:rPr>
        <w:t>character_name</w:t>
      </w:r>
      <w:proofErr w:type="spellEnd"/>
      <w:r>
        <w:rPr>
          <w:rStyle w:val="NormalTok"/>
        </w:rPr>
        <w:t>),</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"Individual scores on the first two dimensions"</w:t>
      </w:r>
      <w:r>
        <w:rPr>
          <w:rStyle w:val="NormalTok"/>
        </w:rPr>
        <w:t xml:space="preserve">) </w:t>
      </w:r>
    </w:p>
    <w:p w14:paraId="3A53ECB5" w14:textId="77777777" w:rsidR="005C5CCB" w:rsidRDefault="00CC3813">
      <w:pPr>
        <w:pStyle w:val="FirstParagraph"/>
      </w:pPr>
      <w:r>
        <w:rPr>
          <w:noProof/>
        </w:rPr>
        <w:lastRenderedPageBreak/>
        <w:drawing>
          <wp:inline distT="0" distB="0" distL="0" distR="0" wp14:anchorId="525C0AD7" wp14:editId="3018C8A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ACA077" w14:textId="3A522F81" w:rsidR="005C5CCB" w:rsidRDefault="00CC3813">
      <w:pPr>
        <w:pStyle w:val="SourceCode"/>
      </w:pPr>
      <w:r>
        <w:rPr>
          <w:rStyle w:val="CommentTok"/>
        </w:rPr>
        <w:t xml:space="preserve">#This is ugly </w:t>
      </w:r>
      <w:r>
        <w:br/>
      </w:r>
      <w:r>
        <w:br/>
      </w:r>
      <w:r>
        <w:br/>
      </w:r>
      <w:r>
        <w:br/>
      </w:r>
      <w:r>
        <w:rPr>
          <w:rStyle w:val="CommentTok"/>
        </w:rPr>
        <w:t>#Cleaning</w:t>
      </w:r>
      <w:ins w:id="39" w:author="Sanne Smith" w:date="2021-05-31T17:31:00Z">
        <w:r w:rsidR="00097764">
          <w:rPr>
            <w:rStyle w:val="CommentTok"/>
          </w:rPr>
          <w:t xml:space="preserve"> ok so now we are going back to the variable </w:t>
        </w:r>
      </w:ins>
      <w:ins w:id="40" w:author="Sanne Smith" w:date="2021-05-31T17:32:00Z">
        <w:r w:rsidR="00097764">
          <w:rPr>
            <w:rStyle w:val="CommentTok"/>
          </w:rPr>
          <w:t>–</w:t>
        </w:r>
      </w:ins>
      <w:ins w:id="41" w:author="Sanne Smith" w:date="2021-05-31T17:31:00Z">
        <w:r w:rsidR="00097764">
          <w:rPr>
            <w:rStyle w:val="CommentTok"/>
          </w:rPr>
          <w:t xml:space="preserve"> pc </w:t>
        </w:r>
      </w:ins>
      <w:ins w:id="42" w:author="Sanne Smith" w:date="2021-05-31T17:32:00Z">
        <w:r w:rsidR="00097764">
          <w:rPr>
            <w:rStyle w:val="CommentTok"/>
          </w:rPr>
          <w:t>dataset right?</w:t>
        </w:r>
      </w:ins>
      <w:r>
        <w:br/>
      </w:r>
      <w:r>
        <w:br/>
      </w:r>
      <w:proofErr w:type="spellStart"/>
      <w:r>
        <w:rPr>
          <w:rStyle w:val="NormalTok"/>
        </w:rPr>
        <w:t>char_pca</w:t>
      </w:r>
      <w:r>
        <w:rPr>
          <w:rStyle w:val="OperatorTok"/>
        </w:rPr>
        <w:t>$</w:t>
      </w:r>
      <w:r>
        <w:rPr>
          <w:rStyle w:val="NormalTok"/>
        </w:rPr>
        <w:t>component</w:t>
      </w:r>
      <w:proofErr w:type="spellEnd"/>
      <w:r>
        <w:rPr>
          <w:rStyle w:val="NormalTok"/>
        </w:rPr>
        <w:t xml:space="preserve"> &lt;-</w:t>
      </w:r>
      <w:r>
        <w:rPr>
          <w:rStyle w:val="StringTok"/>
        </w:rPr>
        <w:t xml:space="preserve"> </w:t>
      </w:r>
      <w:proofErr w:type="spellStart"/>
      <w:proofErr w:type="gramStart"/>
      <w:r>
        <w:rPr>
          <w:rStyle w:val="KeywordTok"/>
        </w:rPr>
        <w:t>gsub</w:t>
      </w:r>
      <w:proofErr w:type="spellEnd"/>
      <w:r>
        <w:rPr>
          <w:rStyle w:val="NormalTok"/>
        </w:rPr>
        <w:t>(</w:t>
      </w:r>
      <w:proofErr w:type="gramEnd"/>
      <w:r>
        <w:rPr>
          <w:rStyle w:val="StringTok"/>
        </w:rPr>
        <w:t>"PC"</w:t>
      </w:r>
      <w:r>
        <w:rPr>
          <w:rStyle w:val="NormalTok"/>
        </w:rPr>
        <w:t xml:space="preserve">, </w:t>
      </w:r>
      <w:r>
        <w:rPr>
          <w:rStyle w:val="StringTok"/>
        </w:rPr>
        <w:t>""</w:t>
      </w:r>
      <w:r>
        <w:rPr>
          <w:rStyle w:val="NormalTok"/>
        </w:rPr>
        <w:t xml:space="preserve">, </w:t>
      </w:r>
      <w:proofErr w:type="spellStart"/>
      <w:r>
        <w:rPr>
          <w:rStyle w:val="NormalTok"/>
        </w:rPr>
        <w:t>char_pca</w:t>
      </w:r>
      <w:r>
        <w:rPr>
          <w:rStyle w:val="OperatorTok"/>
        </w:rPr>
        <w:t>$</w:t>
      </w:r>
      <w:r>
        <w:rPr>
          <w:rStyle w:val="NormalTok"/>
        </w:rPr>
        <w:t>component</w:t>
      </w:r>
      <w:proofErr w:type="spellEnd"/>
      <w:r>
        <w:rPr>
          <w:rStyle w:val="NormalTok"/>
        </w:rPr>
        <w:t xml:space="preserve"> ) </w:t>
      </w:r>
      <w:r>
        <w:rPr>
          <w:rStyle w:val="CommentTok"/>
        </w:rPr>
        <w:t>#Removal</w:t>
      </w:r>
      <w:r>
        <w:br/>
      </w:r>
      <w:proofErr w:type="spellStart"/>
      <w:r>
        <w:rPr>
          <w:rStyle w:val="NormalTok"/>
        </w:rPr>
        <w:t>char_pca</w:t>
      </w:r>
      <w:r>
        <w:rPr>
          <w:rStyle w:val="OperatorTok"/>
        </w:rPr>
        <w:t>$</w:t>
      </w:r>
      <w:r>
        <w:rPr>
          <w:rStyle w:val="NormalTok"/>
        </w:rPr>
        <w:t>component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as.character</w:t>
      </w:r>
      <w:proofErr w:type="spellEnd"/>
      <w:r>
        <w:rPr>
          <w:rStyle w:val="NormalTok"/>
        </w:rPr>
        <w:t>(</w:t>
      </w:r>
      <w:proofErr w:type="spellStart"/>
      <w:r>
        <w:rPr>
          <w:rStyle w:val="NormalTok"/>
        </w:rPr>
        <w:t>char_pca</w:t>
      </w:r>
      <w:r>
        <w:rPr>
          <w:rStyle w:val="OperatorTok"/>
        </w:rPr>
        <w:t>$</w:t>
      </w:r>
      <w:r>
        <w:rPr>
          <w:rStyle w:val="NormalTok"/>
        </w:rPr>
        <w:t>component</w:t>
      </w:r>
      <w:proofErr w:type="spellEnd"/>
      <w:r>
        <w:rPr>
          <w:rStyle w:val="NormalTok"/>
        </w:rPr>
        <w:t xml:space="preserve">)) </w:t>
      </w:r>
      <w:r>
        <w:rPr>
          <w:rStyle w:val="CommentTok"/>
        </w:rPr>
        <w:t>#conversion</w:t>
      </w:r>
      <w:r>
        <w:br/>
      </w:r>
      <w:r>
        <w:rPr>
          <w:rStyle w:val="KeywordTok"/>
        </w:rPr>
        <w:t>class</w:t>
      </w:r>
      <w:r>
        <w:rPr>
          <w:rStyle w:val="NormalTok"/>
        </w:rPr>
        <w:t>(</w:t>
      </w:r>
      <w:proofErr w:type="spellStart"/>
      <w:r>
        <w:rPr>
          <w:rStyle w:val="NormalTok"/>
        </w:rPr>
        <w:t>char_pca</w:t>
      </w:r>
      <w:r>
        <w:rPr>
          <w:rStyle w:val="OperatorTok"/>
        </w:rPr>
        <w:t>$</w:t>
      </w:r>
      <w:r>
        <w:rPr>
          <w:rStyle w:val="NormalTok"/>
        </w:rPr>
        <w:t>component</w:t>
      </w:r>
      <w:proofErr w:type="spellEnd"/>
      <w:r>
        <w:rPr>
          <w:rStyle w:val="NormalTok"/>
        </w:rPr>
        <w:t>)</w:t>
      </w:r>
    </w:p>
    <w:p w14:paraId="3994BE5C" w14:textId="77777777" w:rsidR="005C5CCB" w:rsidRDefault="00CC3813">
      <w:pPr>
        <w:pStyle w:val="SourceCode"/>
      </w:pPr>
      <w:r>
        <w:rPr>
          <w:rStyle w:val="VerbatimChar"/>
        </w:rPr>
        <w:t>## [1] "numeric"</w:t>
      </w:r>
    </w:p>
    <w:p w14:paraId="1A57B40E" w14:textId="77777777" w:rsidR="005C5CCB" w:rsidRDefault="00CC3813">
      <w:pPr>
        <w:pStyle w:val="SourceCode"/>
      </w:pPr>
      <w:r>
        <w:rPr>
          <w:rStyle w:val="NormalTok"/>
        </w:rPr>
        <w:t xml:space="preserve"> </w:t>
      </w:r>
      <w:proofErr w:type="spellStart"/>
      <w:r>
        <w:rPr>
          <w:rStyle w:val="NormalTok"/>
        </w:rPr>
        <w:t>new_char_pca</w:t>
      </w:r>
      <w:proofErr w:type="spellEnd"/>
      <w:r>
        <w:rPr>
          <w:rStyle w:val="NormalTok"/>
        </w:rPr>
        <w:t xml:space="preserve"> &lt;-</w:t>
      </w:r>
      <w:r>
        <w:rPr>
          <w:rStyle w:val="StringTok"/>
        </w:rPr>
        <w:t xml:space="preserve"> </w:t>
      </w:r>
      <w:proofErr w:type="spellStart"/>
      <w:r>
        <w:rPr>
          <w:rStyle w:val="NormalTok"/>
        </w:rPr>
        <w:t>char_pca</w:t>
      </w:r>
      <w:proofErr w:type="spellEnd"/>
      <w:r>
        <w:rPr>
          <w:rStyle w:val="NormalTok"/>
        </w:rPr>
        <w:t xml:space="preserve"> </w:t>
      </w:r>
      <w:r>
        <w:rPr>
          <w:rStyle w:val="OperatorTok"/>
        </w:rPr>
        <w:t>%&gt;%</w:t>
      </w:r>
      <w:r>
        <w:rPr>
          <w:rStyle w:val="StringTok"/>
        </w:rPr>
        <w:t xml:space="preserve"> </w:t>
      </w:r>
      <w:proofErr w:type="gramStart"/>
      <w:r>
        <w:rPr>
          <w:rStyle w:val="KeywordTok"/>
        </w:rPr>
        <w:t>filter</w:t>
      </w:r>
      <w:r>
        <w:rPr>
          <w:rStyle w:val="NormalTok"/>
        </w:rPr>
        <w:t>(</w:t>
      </w:r>
      <w:proofErr w:type="gramEnd"/>
      <w:r>
        <w:rPr>
          <w:rStyle w:val="NormalTok"/>
        </w:rPr>
        <w:t xml:space="preserve">component </w:t>
      </w:r>
      <w:r>
        <w:rPr>
          <w:rStyle w:val="OperatorTok"/>
        </w:rPr>
        <w:t>%in%</w:t>
      </w:r>
      <w:r>
        <w:rPr>
          <w:rStyle w:val="StringTok"/>
        </w:rPr>
        <w:t xml:space="preserve"> </w:t>
      </w:r>
      <w:r>
        <w:rPr>
          <w:rStyle w:val="NormalTok"/>
        </w:rPr>
        <w:t>(</w:t>
      </w:r>
      <w:r>
        <w:rPr>
          <w:rStyle w:val="DecValTok"/>
        </w:rPr>
        <w:t>1</w:t>
      </w:r>
      <w:r>
        <w:rPr>
          <w:rStyle w:val="OperatorTok"/>
        </w:rPr>
        <w:t>:</w:t>
      </w:r>
      <w:r>
        <w:rPr>
          <w:rStyle w:val="DecValTok"/>
        </w:rPr>
        <w:t>5</w:t>
      </w:r>
      <w:r>
        <w:rPr>
          <w:rStyle w:val="NormalTok"/>
        </w:rPr>
        <w:t>) )</w:t>
      </w:r>
      <w:r>
        <w:br/>
      </w:r>
      <w:proofErr w:type="spellStart"/>
      <w:r>
        <w:rPr>
          <w:rStyle w:val="NormalTok"/>
        </w:rPr>
        <w:t>new_char_pca</w:t>
      </w:r>
      <w:proofErr w:type="spellEnd"/>
    </w:p>
    <w:p w14:paraId="31A32E64"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1,340 x 4</w:t>
      </w:r>
      <w:r>
        <w:br/>
      </w:r>
      <w:r>
        <w:rPr>
          <w:rStyle w:val="VerbatimChar"/>
        </w:rPr>
        <w:t xml:space="preserve">##    terms                   value component id       </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 xml:space="preserve">##  1 </w:t>
      </w:r>
      <w:proofErr w:type="spellStart"/>
      <w:r>
        <w:rPr>
          <w:rStyle w:val="VerbatimChar"/>
        </w:rPr>
        <w:t>playful_serious</w:t>
      </w:r>
      <w:proofErr w:type="spellEnd"/>
      <w:r>
        <w:rPr>
          <w:rStyle w:val="VerbatimChar"/>
        </w:rPr>
        <w:t xml:space="preserve">       -0.0393         1 </w:t>
      </w:r>
      <w:proofErr w:type="spellStart"/>
      <w:r>
        <w:rPr>
          <w:rStyle w:val="VerbatimChar"/>
        </w:rPr>
        <w:t>pca_jXfEW</w:t>
      </w:r>
      <w:proofErr w:type="spellEnd"/>
      <w:r>
        <w:br/>
      </w:r>
      <w:r>
        <w:rPr>
          <w:rStyle w:val="VerbatimChar"/>
        </w:rPr>
        <w:t xml:space="preserve">##  2 </w:t>
      </w:r>
      <w:proofErr w:type="spellStart"/>
      <w:r>
        <w:rPr>
          <w:rStyle w:val="VerbatimChar"/>
        </w:rPr>
        <w:t>shy_bold</w:t>
      </w:r>
      <w:proofErr w:type="spellEnd"/>
      <w:r>
        <w:rPr>
          <w:rStyle w:val="VerbatimChar"/>
        </w:rPr>
        <w:t xml:space="preserve">               0.0490         1 </w:t>
      </w:r>
      <w:proofErr w:type="spellStart"/>
      <w:r>
        <w:rPr>
          <w:rStyle w:val="VerbatimChar"/>
        </w:rPr>
        <w:t>pca_jXfEW</w:t>
      </w:r>
      <w:proofErr w:type="spellEnd"/>
      <w:r>
        <w:br/>
      </w:r>
      <w:r>
        <w:rPr>
          <w:rStyle w:val="VerbatimChar"/>
        </w:rPr>
        <w:t xml:space="preserve">##  3 </w:t>
      </w:r>
      <w:proofErr w:type="spellStart"/>
      <w:r>
        <w:rPr>
          <w:rStyle w:val="VerbatimChar"/>
        </w:rPr>
        <w:t>cheery_sorrowful</w:t>
      </w:r>
      <w:proofErr w:type="spellEnd"/>
      <w:r>
        <w:rPr>
          <w:rStyle w:val="VerbatimChar"/>
        </w:rPr>
        <w:t xml:space="preserve">       0.0198         1 </w:t>
      </w:r>
      <w:proofErr w:type="spellStart"/>
      <w:r>
        <w:rPr>
          <w:rStyle w:val="VerbatimChar"/>
        </w:rPr>
        <w:t>pca_jXfEW</w:t>
      </w:r>
      <w:proofErr w:type="spellEnd"/>
      <w:r>
        <w:br/>
      </w:r>
      <w:r>
        <w:rPr>
          <w:rStyle w:val="VerbatimChar"/>
        </w:rPr>
        <w:t xml:space="preserve">##  4 </w:t>
      </w:r>
      <w:proofErr w:type="spellStart"/>
      <w:r>
        <w:rPr>
          <w:rStyle w:val="VerbatimChar"/>
        </w:rPr>
        <w:t>masculine_feminine</w:t>
      </w:r>
      <w:proofErr w:type="spellEnd"/>
      <w:r>
        <w:rPr>
          <w:rStyle w:val="VerbatimChar"/>
        </w:rPr>
        <w:t xml:space="preserve">    -0.0116         1 </w:t>
      </w:r>
      <w:proofErr w:type="spellStart"/>
      <w:r>
        <w:rPr>
          <w:rStyle w:val="VerbatimChar"/>
        </w:rPr>
        <w:t>pca_jXfEW</w:t>
      </w:r>
      <w:proofErr w:type="spellEnd"/>
      <w:r>
        <w:br/>
      </w:r>
      <w:r>
        <w:rPr>
          <w:rStyle w:val="VerbatimChar"/>
        </w:rPr>
        <w:t xml:space="preserve">##  5 </w:t>
      </w:r>
      <w:proofErr w:type="spellStart"/>
      <w:r>
        <w:rPr>
          <w:rStyle w:val="VerbatimChar"/>
        </w:rPr>
        <w:t>charming_awkward</w:t>
      </w:r>
      <w:proofErr w:type="spellEnd"/>
      <w:r>
        <w:rPr>
          <w:rStyle w:val="VerbatimChar"/>
        </w:rPr>
        <w:t xml:space="preserve">       0.0202         1 </w:t>
      </w:r>
      <w:proofErr w:type="spellStart"/>
      <w:r>
        <w:rPr>
          <w:rStyle w:val="VerbatimChar"/>
        </w:rPr>
        <w:t>pca_jXfEW</w:t>
      </w:r>
      <w:proofErr w:type="spellEnd"/>
      <w:r>
        <w:br/>
      </w:r>
      <w:r>
        <w:rPr>
          <w:rStyle w:val="VerbatimChar"/>
        </w:rPr>
        <w:t xml:space="preserve">##  6 </w:t>
      </w:r>
      <w:proofErr w:type="spellStart"/>
      <w:r>
        <w:rPr>
          <w:rStyle w:val="VerbatimChar"/>
        </w:rPr>
        <w:t>lewd_tasteful</w:t>
      </w:r>
      <w:proofErr w:type="spellEnd"/>
      <w:r>
        <w:rPr>
          <w:rStyle w:val="VerbatimChar"/>
        </w:rPr>
        <w:t xml:space="preserve">         -0.109          1 </w:t>
      </w:r>
      <w:proofErr w:type="spellStart"/>
      <w:r>
        <w:rPr>
          <w:rStyle w:val="VerbatimChar"/>
        </w:rPr>
        <w:t>pca_jXfEW</w:t>
      </w:r>
      <w:proofErr w:type="spellEnd"/>
      <w:r>
        <w:br/>
      </w:r>
      <w:r>
        <w:rPr>
          <w:rStyle w:val="VerbatimChar"/>
        </w:rPr>
        <w:t xml:space="preserve">##  7 </w:t>
      </w:r>
      <w:proofErr w:type="spellStart"/>
      <w:r>
        <w:rPr>
          <w:rStyle w:val="VerbatimChar"/>
        </w:rPr>
        <w:t>intellectual_physical</w:t>
      </w:r>
      <w:proofErr w:type="spellEnd"/>
      <w:r>
        <w:rPr>
          <w:rStyle w:val="VerbatimChar"/>
        </w:rPr>
        <w:t xml:space="preserve">  0.0568         1 </w:t>
      </w:r>
      <w:proofErr w:type="spellStart"/>
      <w:r>
        <w:rPr>
          <w:rStyle w:val="VerbatimChar"/>
        </w:rPr>
        <w:t>pca_jXfEW</w:t>
      </w:r>
      <w:proofErr w:type="spellEnd"/>
      <w:r>
        <w:br/>
      </w:r>
      <w:r>
        <w:rPr>
          <w:rStyle w:val="VerbatimChar"/>
        </w:rPr>
        <w:t xml:space="preserve">##  8 </w:t>
      </w:r>
      <w:proofErr w:type="spellStart"/>
      <w:r>
        <w:rPr>
          <w:rStyle w:val="VerbatimChar"/>
        </w:rPr>
        <w:t>strict_lenient</w:t>
      </w:r>
      <w:proofErr w:type="spellEnd"/>
      <w:r>
        <w:rPr>
          <w:rStyle w:val="VerbatimChar"/>
        </w:rPr>
        <w:t xml:space="preserve">         0.0177         1 </w:t>
      </w:r>
      <w:proofErr w:type="spellStart"/>
      <w:r>
        <w:rPr>
          <w:rStyle w:val="VerbatimChar"/>
        </w:rPr>
        <w:t>pca_jXfEW</w:t>
      </w:r>
      <w:proofErr w:type="spellEnd"/>
      <w:r>
        <w:br/>
      </w:r>
      <w:r>
        <w:rPr>
          <w:rStyle w:val="VerbatimChar"/>
        </w:rPr>
        <w:lastRenderedPageBreak/>
        <w:t xml:space="preserve">##  9 </w:t>
      </w:r>
      <w:proofErr w:type="spellStart"/>
      <w:r>
        <w:rPr>
          <w:rStyle w:val="VerbatimChar"/>
        </w:rPr>
        <w:t>refined_rugged</w:t>
      </w:r>
      <w:proofErr w:type="spellEnd"/>
      <w:r>
        <w:rPr>
          <w:rStyle w:val="VerbatimChar"/>
        </w:rPr>
        <w:t xml:space="preserve">         0.0484         1 </w:t>
      </w:r>
      <w:proofErr w:type="spellStart"/>
      <w:r>
        <w:rPr>
          <w:rStyle w:val="VerbatimChar"/>
        </w:rPr>
        <w:t>pca_jXfEW</w:t>
      </w:r>
      <w:proofErr w:type="spellEnd"/>
      <w:r>
        <w:br/>
      </w:r>
      <w:r>
        <w:rPr>
          <w:rStyle w:val="VerbatimChar"/>
        </w:rPr>
        <w:t xml:space="preserve">## 10 </w:t>
      </w:r>
      <w:proofErr w:type="spellStart"/>
      <w:r>
        <w:rPr>
          <w:rStyle w:val="VerbatimChar"/>
        </w:rPr>
        <w:t>trusting_suspicious</w:t>
      </w:r>
      <w:proofErr w:type="spellEnd"/>
      <w:r>
        <w:rPr>
          <w:rStyle w:val="VerbatimChar"/>
        </w:rPr>
        <w:t xml:space="preserve">    0.0675         1 </w:t>
      </w:r>
      <w:proofErr w:type="spellStart"/>
      <w:r>
        <w:rPr>
          <w:rStyle w:val="VerbatimChar"/>
        </w:rPr>
        <w:t>pca_jXfEW</w:t>
      </w:r>
      <w:proofErr w:type="spellEnd"/>
      <w:r>
        <w:br/>
      </w:r>
      <w:r>
        <w:rPr>
          <w:rStyle w:val="VerbatimChar"/>
        </w:rPr>
        <w:t>## # ... with 1,330 more rows</w:t>
      </w:r>
    </w:p>
    <w:p w14:paraId="5C3779BC" w14:textId="77777777" w:rsidR="005C5CCB" w:rsidRDefault="00CC3813">
      <w:pPr>
        <w:pStyle w:val="SourceCode"/>
      </w:pPr>
      <w:proofErr w:type="spellStart"/>
      <w:r>
        <w:rPr>
          <w:rStyle w:val="NormalTok"/>
        </w:rPr>
        <w:t>new_char_pca</w:t>
      </w:r>
      <w:r>
        <w:rPr>
          <w:rStyle w:val="OperatorTok"/>
        </w:rPr>
        <w:t>$</w:t>
      </w:r>
      <w:r>
        <w:rPr>
          <w:rStyle w:val="NormalTok"/>
        </w:rPr>
        <w:t>component</w:t>
      </w:r>
      <w:proofErr w:type="spellEnd"/>
      <w:r>
        <w:rPr>
          <w:rStyle w:val="NormalTok"/>
        </w:rPr>
        <w:t xml:space="preserve"> &lt;-</w:t>
      </w:r>
      <w:proofErr w:type="gramStart"/>
      <w:r>
        <w:rPr>
          <w:rStyle w:val="KeywordTok"/>
        </w:rPr>
        <w:t>sub</w:t>
      </w:r>
      <w:r>
        <w:rPr>
          <w:rStyle w:val="NormalTok"/>
        </w:rPr>
        <w:t>(</w:t>
      </w:r>
      <w:proofErr w:type="gramEnd"/>
      <w:r>
        <w:rPr>
          <w:rStyle w:val="StringTok"/>
        </w:rPr>
        <w:t>"^"</w:t>
      </w:r>
      <w:r>
        <w:rPr>
          <w:rStyle w:val="NormalTok"/>
        </w:rPr>
        <w:t>,</w:t>
      </w:r>
      <w:r>
        <w:rPr>
          <w:rStyle w:val="StringTok"/>
        </w:rPr>
        <w:t>"PC"</w:t>
      </w:r>
      <w:r>
        <w:rPr>
          <w:rStyle w:val="NormalTok"/>
        </w:rPr>
        <w:t xml:space="preserve">, </w:t>
      </w:r>
      <w:proofErr w:type="spellStart"/>
      <w:r>
        <w:rPr>
          <w:rStyle w:val="NormalTok"/>
        </w:rPr>
        <w:t>new_char_pca</w:t>
      </w:r>
      <w:r>
        <w:rPr>
          <w:rStyle w:val="OperatorTok"/>
        </w:rPr>
        <w:t>$</w:t>
      </w:r>
      <w:r>
        <w:rPr>
          <w:rStyle w:val="NormalTok"/>
        </w:rPr>
        <w:t>component</w:t>
      </w:r>
      <w:proofErr w:type="spellEnd"/>
      <w:r>
        <w:rPr>
          <w:rStyle w:val="NormalTok"/>
        </w:rPr>
        <w:t>)</w:t>
      </w:r>
      <w:r>
        <w:br/>
      </w:r>
      <w:r>
        <w:br/>
      </w:r>
      <w:r>
        <w:rPr>
          <w:rStyle w:val="CommentTok"/>
        </w:rPr>
        <w:t>#Just a big dot? #</w:t>
      </w:r>
      <w:proofErr w:type="spellStart"/>
      <w:r>
        <w:rPr>
          <w:rStyle w:val="CommentTok"/>
        </w:rPr>
        <w:t>i</w:t>
      </w:r>
      <w:proofErr w:type="spellEnd"/>
      <w:r>
        <w:rPr>
          <w:rStyle w:val="CommentTok"/>
        </w:rPr>
        <w:t xml:space="preserve"> want character names here? </w:t>
      </w:r>
      <w:r>
        <w:br/>
      </w:r>
      <w:r>
        <w:br/>
      </w:r>
      <w:r>
        <w:rPr>
          <w:rStyle w:val="CommentTok"/>
        </w:rPr>
        <w:t># Set it globally:</w:t>
      </w:r>
      <w:r>
        <w:br/>
      </w:r>
      <w:r>
        <w:rPr>
          <w:rStyle w:val="KeywordTok"/>
        </w:rPr>
        <w:t>options</w:t>
      </w:r>
      <w:r>
        <w:rPr>
          <w:rStyle w:val="NormalTok"/>
        </w:rPr>
        <w:t>(</w:t>
      </w:r>
      <w:proofErr w:type="spellStart"/>
      <w:r>
        <w:rPr>
          <w:rStyle w:val="DataTypeTok"/>
        </w:rPr>
        <w:t>ggrepel.max.overlaps</w:t>
      </w:r>
      <w:proofErr w:type="spellEnd"/>
      <w:r>
        <w:rPr>
          <w:rStyle w:val="DataTypeTok"/>
        </w:rPr>
        <w:t xml:space="preserve"> =</w:t>
      </w:r>
      <w:r>
        <w:rPr>
          <w:rStyle w:val="NormalTok"/>
        </w:rPr>
        <w:t xml:space="preserve"> </w:t>
      </w:r>
      <w:proofErr w:type="spellStart"/>
      <w:r>
        <w:rPr>
          <w:rStyle w:val="OtherTok"/>
        </w:rPr>
        <w:t>Inf</w:t>
      </w:r>
      <w:proofErr w:type="spellEnd"/>
      <w:r>
        <w:rPr>
          <w:rStyle w:val="NormalTok"/>
        </w:rPr>
        <w:t>)</w:t>
      </w:r>
      <w:r>
        <w:br/>
      </w:r>
      <w:r>
        <w:br/>
      </w:r>
      <w:proofErr w:type="spellStart"/>
      <w:r>
        <w:rPr>
          <w:rStyle w:val="NormalTok"/>
        </w:rPr>
        <w:t>new_char_pca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"PC1"</w:t>
      </w:r>
      <w:r>
        <w:rPr>
          <w:rStyle w:val="NormalTok"/>
        </w:rPr>
        <w:t xml:space="preserve"> </w:t>
      </w:r>
      <w:r>
        <w:rPr>
          <w:rStyle w:val="OperatorTok"/>
        </w:rPr>
        <w:t>|</w:t>
      </w:r>
      <w:r>
        <w:rPr>
          <w:rStyle w:val="StringTok"/>
        </w:rPr>
        <w:t xml:space="preserve"> </w:t>
      </w:r>
      <w:r>
        <w:rPr>
          <w:rStyle w:val="NormalTok"/>
        </w:rPr>
        <w:t xml:space="preserve">component </w:t>
      </w:r>
      <w:r>
        <w:rPr>
          <w:rStyle w:val="OperatorTok"/>
        </w:rPr>
        <w:t>==</w:t>
      </w:r>
      <w:r>
        <w:rPr>
          <w:rStyle w:val="StringTok"/>
        </w:rPr>
        <w:t xml:space="preserve"> "PC3"</w:t>
      </w:r>
      <w:r>
        <w:rPr>
          <w:rStyle w:val="NormalTok"/>
        </w:rPr>
        <w:t xml:space="preserve">) </w:t>
      </w:r>
      <w:r>
        <w:rPr>
          <w:rStyle w:val="OperatorTok"/>
        </w:rPr>
        <w:t>%&gt;%</w:t>
      </w:r>
      <w:r>
        <w:br/>
      </w:r>
      <w:r>
        <w:rPr>
          <w:rStyle w:val="StringTok"/>
        </w:rPr>
        <w:t xml:space="preserve">  </w:t>
      </w:r>
      <w:proofErr w:type="spellStart"/>
      <w:r>
        <w:rPr>
          <w:rStyle w:val="KeywordTok"/>
        </w:rPr>
        <w:t>pivot_wider</w:t>
      </w:r>
      <w:proofErr w:type="spellEnd"/>
      <w:r>
        <w:rPr>
          <w:rStyle w:val="NormalTok"/>
        </w:rPr>
        <w:t>(</w:t>
      </w:r>
      <w:proofErr w:type="spellStart"/>
      <w:r>
        <w:rPr>
          <w:rStyle w:val="DataTypeTok"/>
        </w:rPr>
        <w:t>names_from</w:t>
      </w:r>
      <w:proofErr w:type="spellEnd"/>
      <w:r>
        <w:rPr>
          <w:rStyle w:val="DataTypeTok"/>
        </w:rPr>
        <w:t xml:space="preserve"> =</w:t>
      </w:r>
      <w:r>
        <w:rPr>
          <w:rStyle w:val="NormalTok"/>
        </w:rPr>
        <w:t xml:space="preserve"> </w:t>
      </w:r>
      <w:r>
        <w:rPr>
          <w:rStyle w:val="StringTok"/>
        </w:rPr>
        <w:t>"component"</w:t>
      </w:r>
      <w:r>
        <w:rPr>
          <w:rStyle w:val="NormalTok"/>
        </w:rPr>
        <w:t xml:space="preserve">, </w:t>
      </w:r>
      <w:r>
        <w:br/>
      </w:r>
      <w:r>
        <w:rPr>
          <w:rStyle w:val="NormalTok"/>
        </w:rPr>
        <w:t xml:space="preserve">              </w:t>
      </w:r>
      <w:proofErr w:type="spellStart"/>
      <w:r>
        <w:rPr>
          <w:rStyle w:val="DataTypeTok"/>
        </w:rPr>
        <w:t>values_from</w:t>
      </w:r>
      <w:proofErr w:type="spellEnd"/>
      <w:r>
        <w:rPr>
          <w:rStyle w:val="DataTypeTok"/>
        </w:rPr>
        <w:t xml:space="preserve"> =</w:t>
      </w:r>
      <w:r>
        <w:rPr>
          <w:rStyle w:val="NormalTok"/>
        </w:rPr>
        <w:t xml:space="preserve"> </w:t>
      </w:r>
      <w:r>
        <w:rPr>
          <w:rStyle w:val="StringTok"/>
        </w:rPr>
        <w:t>"value"</w:t>
      </w:r>
      <w:r>
        <w:rPr>
          <w:rStyle w:val="NormalTok"/>
        </w:rPr>
        <w:t xml:space="preserve">)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(PC1, PC3)) </w:t>
      </w:r>
      <w:r>
        <w:rPr>
          <w:rStyle w:val="OperatorTok"/>
        </w:rPr>
        <w:t>+</w:t>
      </w:r>
      <w:r>
        <w:br/>
      </w:r>
      <w:r>
        <w:rPr>
          <w:rStyle w:val="StringTok"/>
        </w:rPr>
        <w:t xml:space="preserve">  </w:t>
      </w:r>
      <w:proofErr w:type="spellStart"/>
      <w:r>
        <w:rPr>
          <w:rStyle w:val="KeywordTok"/>
        </w:rPr>
        <w:t>geom_segment</w:t>
      </w:r>
      <w:proofErr w:type="spellEnd"/>
      <w:r>
        <w:rPr>
          <w:rStyle w:val="NormalTok"/>
        </w:rPr>
        <w:t>(</w:t>
      </w:r>
      <w:proofErr w:type="spellStart"/>
      <w:r>
        <w:rPr>
          <w:rStyle w:val="DataTypeTok"/>
        </w:rPr>
        <w:t>xend</w:t>
      </w:r>
      <w:proofErr w:type="spellEnd"/>
      <w:r>
        <w:rPr>
          <w:rStyle w:val="DataTypeTok"/>
        </w:rPr>
        <w:t xml:space="preserve"> =</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DataTypeTok"/>
        </w:rPr>
        <w:t>yend</w:t>
      </w:r>
      <w:proofErr w:type="spellEnd"/>
      <w:r>
        <w:rPr>
          <w:rStyle w:val="DataTypeTok"/>
        </w:rPr>
        <w:t xml:space="preserve"> =</w:t>
      </w:r>
      <w:r>
        <w:rPr>
          <w:rStyle w:val="NormalTok"/>
        </w:rPr>
        <w:t xml:space="preserve"> </w:t>
      </w:r>
      <w:r>
        <w:rPr>
          <w:rStyle w:val="DecValTok"/>
        </w:rPr>
        <w:t>0</w:t>
      </w:r>
      <w:r>
        <w:rPr>
          <w:rStyle w:val="NormalTok"/>
        </w:rPr>
        <w:t>,</w:t>
      </w:r>
      <w:r>
        <w:br/>
      </w:r>
      <w:r>
        <w:rPr>
          <w:rStyle w:val="NormalTok"/>
        </w:rPr>
        <w:t xml:space="preserve">               </w:t>
      </w:r>
      <w:r>
        <w:rPr>
          <w:rStyle w:val="DataTypeTok"/>
        </w:rPr>
        <w:t>arrow =</w:t>
      </w:r>
      <w:r>
        <w:rPr>
          <w:rStyle w:val="NormalTok"/>
        </w:rPr>
        <w:t xml:space="preserve"> </w:t>
      </w:r>
      <w:r>
        <w:rPr>
          <w:rStyle w:val="KeywordTok"/>
        </w:rPr>
        <w:t>arrow</w:t>
      </w:r>
      <w:r>
        <w:rPr>
          <w:rStyle w:val="NormalTok"/>
        </w:rPr>
        <w:t>(</w:t>
      </w:r>
      <w:r>
        <w:rPr>
          <w:rStyle w:val="DataTypeTok"/>
        </w:rPr>
        <w:t>ends =</w:t>
      </w:r>
      <w:r>
        <w:rPr>
          <w:rStyle w:val="NormalTok"/>
        </w:rPr>
        <w:t xml:space="preserve"> </w:t>
      </w:r>
      <w:r>
        <w:rPr>
          <w:rStyle w:val="StringTok"/>
        </w:rPr>
        <w:t>"first"</w:t>
      </w:r>
      <w:r>
        <w:rPr>
          <w:rStyle w:val="NormalTok"/>
        </w:rPr>
        <w:t>,</w:t>
      </w:r>
      <w:r>
        <w:br/>
      </w:r>
      <w:r>
        <w:rPr>
          <w:rStyle w:val="NormalTok"/>
        </w:rPr>
        <w:t xml:space="preserve">                             </w:t>
      </w:r>
      <w:r>
        <w:rPr>
          <w:rStyle w:val="DataTypeTok"/>
        </w:rPr>
        <w:t>type =</w:t>
      </w:r>
      <w:r>
        <w:rPr>
          <w:rStyle w:val="NormalTok"/>
        </w:rPr>
        <w:t xml:space="preserve"> </w:t>
      </w:r>
      <w:r>
        <w:rPr>
          <w:rStyle w:val="StringTok"/>
        </w:rPr>
        <w:t>"closed"</w:t>
      </w:r>
      <w:r>
        <w:rPr>
          <w:rStyle w:val="NormalTok"/>
        </w:rPr>
        <w:t xml:space="preserve">))  </w:t>
      </w:r>
      <w:r>
        <w:rPr>
          <w:rStyle w:val="OperatorTok"/>
        </w:rPr>
        <w:t>+</w:t>
      </w:r>
      <w:r>
        <w:br/>
      </w:r>
      <w:r>
        <w:rPr>
          <w:rStyle w:val="StringTok"/>
        </w:rPr>
        <w:t xml:space="preserve">  </w:t>
      </w:r>
      <w:proofErr w:type="spellStart"/>
      <w:r>
        <w:rPr>
          <w:rStyle w:val="KeywordTok"/>
        </w:rPr>
        <w:t>geom_label_repel</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terms)) </w:t>
      </w:r>
      <w:r>
        <w:rPr>
          <w:rStyle w:val="OperatorTok"/>
        </w:rPr>
        <w:t>+</w:t>
      </w:r>
      <w:r>
        <w:br/>
      </w:r>
      <w:r>
        <w:rPr>
          <w:rStyle w:val="StringTok"/>
        </w:rPr>
        <w:t xml:space="preserve">  </w:t>
      </w:r>
      <w:proofErr w:type="spellStart"/>
      <w:r>
        <w:rPr>
          <w:rStyle w:val="KeywordTok"/>
        </w:rPr>
        <w:t>xlim</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ylim</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coord_fixed</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t>
      </w:r>
      <w:proofErr w:type="spellStart"/>
      <w:r>
        <w:rPr>
          <w:rStyle w:val="StringTok"/>
        </w:rPr>
        <w:t>max.overlaps</w:t>
      </w:r>
      <w:proofErr w:type="spellEnd"/>
      <w:r>
        <w:rPr>
          <w:rStyle w:val="StringTok"/>
        </w:rPr>
        <w:t xml:space="preserve"> = </w:t>
      </w:r>
      <w:proofErr w:type="spellStart"/>
      <w:r>
        <w:rPr>
          <w:rStyle w:val="StringTok"/>
        </w:rPr>
        <w:t>Inf</w:t>
      </w:r>
      <w:proofErr w:type="spellEnd"/>
      <w:r>
        <w:rPr>
          <w:rStyle w:val="StringTok"/>
        </w:rPr>
        <w:t>"</w:t>
      </w:r>
      <w:r>
        <w:rPr>
          <w:rStyle w:val="NormalTok"/>
        </w:rPr>
        <w:t>)</w:t>
      </w:r>
    </w:p>
    <w:p w14:paraId="5745FF1B" w14:textId="7DF54BE4" w:rsidR="005C5CCB" w:rsidRDefault="00CC3813">
      <w:pPr>
        <w:pStyle w:val="FirstParagraph"/>
      </w:pPr>
      <w:r>
        <w:rPr>
          <w:noProof/>
        </w:rPr>
        <w:drawing>
          <wp:inline distT="0" distB="0" distL="0" distR="0" wp14:anchorId="41D578E4" wp14:editId="358BA9B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PCA-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ins w:id="43" w:author="Sanne Smith" w:date="2021-05-31T17:31:00Z">
        <w:r w:rsidR="00097764">
          <w:t xml:space="preserve">Yeah this too much. Why not let the </w:t>
        </w:r>
        <w:proofErr w:type="spellStart"/>
        <w:proofErr w:type="gramStart"/>
        <w:r w:rsidR="00097764">
          <w:t>ggrepel</w:t>
        </w:r>
      </w:ins>
      <w:proofErr w:type="spellEnd"/>
      <w:proofErr w:type="gramEnd"/>
    </w:p>
    <w:p w14:paraId="33589889" w14:textId="0413E0C1" w:rsidR="005C5CCB" w:rsidDel="00097764" w:rsidRDefault="00CC3813">
      <w:pPr>
        <w:pStyle w:val="SourceCode"/>
        <w:rPr>
          <w:del w:id="44" w:author="Sanne Smith" w:date="2021-05-31T17:32:00Z"/>
        </w:rPr>
      </w:pPr>
      <w:r>
        <w:rPr>
          <w:rStyle w:val="CommentTok"/>
        </w:rPr>
        <w:lastRenderedPageBreak/>
        <w:t xml:space="preserve">#Very crowded </w:t>
      </w:r>
      <w:r>
        <w:br/>
      </w:r>
      <w:r>
        <w:br/>
      </w:r>
      <w:r>
        <w:rPr>
          <w:rStyle w:val="CommentTok"/>
        </w:rPr>
        <w:t xml:space="preserve">#Examine your chosen number of PCs and the variables that contribute most to them. Interpret the PCs. What do they represent according to you? Try to come up with labels (fun allowed). </w:t>
      </w:r>
      <w:r>
        <w:br/>
      </w:r>
      <w:r>
        <w:rPr>
          <w:rStyle w:val="CommentTok"/>
        </w:rPr>
        <w:t>#Create a dataset with the fictional characters’ score on the number of PCs.</w:t>
      </w:r>
      <w:r>
        <w:br/>
      </w:r>
      <w:r>
        <w:br/>
      </w:r>
      <w:r>
        <w:br/>
      </w:r>
      <w:r>
        <w:rPr>
          <w:rStyle w:val="CommentTok"/>
        </w:rPr>
        <w:t xml:space="preserve">#Interpreting </w:t>
      </w:r>
      <w:r>
        <w:br/>
      </w:r>
      <w:proofErr w:type="spellStart"/>
      <w:r>
        <w:rPr>
          <w:rStyle w:val="NormalTok"/>
        </w:rPr>
        <w:t>pca_interpret</w:t>
      </w:r>
      <w:proofErr w:type="spellEnd"/>
      <w:r>
        <w:rPr>
          <w:rStyle w:val="NormalTok"/>
        </w:rPr>
        <w:t xml:space="preserve"> &lt;-</w:t>
      </w:r>
      <w:r>
        <w:rPr>
          <w:rStyle w:val="StringTok"/>
        </w:rPr>
        <w:t xml:space="preserve"> </w:t>
      </w:r>
      <w:proofErr w:type="spellStart"/>
      <w:r>
        <w:rPr>
          <w:rStyle w:val="NormalTok"/>
        </w:rPr>
        <w:t>new_char_pca</w:t>
      </w:r>
      <w:proofErr w:type="spellEnd"/>
      <w:r>
        <w:rPr>
          <w:rStyle w:val="NormalTok"/>
        </w:rPr>
        <w:t xml:space="preserve"> </w:t>
      </w:r>
      <w:r>
        <w:rPr>
          <w:rStyle w:val="OperatorTok"/>
        </w:rPr>
        <w:t>%&gt;%</w:t>
      </w:r>
      <w:r>
        <w:rPr>
          <w:rStyle w:val="StringTok"/>
        </w:rPr>
        <w:t xml:space="preserve"> </w:t>
      </w:r>
      <w:r>
        <w:br/>
      </w:r>
      <w:r>
        <w:br/>
      </w:r>
      <w:r>
        <w:rPr>
          <w:rStyle w:val="StringTok"/>
        </w:rPr>
        <w:t xml:space="preserve">  </w:t>
      </w:r>
      <w:proofErr w:type="spellStart"/>
      <w:r>
        <w:rPr>
          <w:rStyle w:val="KeywordTok"/>
        </w:rPr>
        <w:t>group_by</w:t>
      </w:r>
      <w:proofErr w:type="spellEnd"/>
      <w:r>
        <w:rPr>
          <w:rStyle w:val="NormalTok"/>
        </w:rPr>
        <w:t xml:space="preserve">(terms) </w:t>
      </w:r>
      <w:r>
        <w:rPr>
          <w:rStyle w:val="OperatorTok"/>
        </w:rPr>
        <w:t>%&gt;%</w:t>
      </w:r>
      <w:r>
        <w:br/>
      </w:r>
      <w:r>
        <w:br/>
      </w:r>
      <w:r>
        <w:rPr>
          <w:rStyle w:val="StringTok"/>
        </w:rPr>
        <w:t xml:space="preserve">  </w:t>
      </w:r>
      <w:r>
        <w:rPr>
          <w:rStyle w:val="KeywordTok"/>
        </w:rPr>
        <w:t>filter</w:t>
      </w:r>
      <w:r>
        <w:rPr>
          <w:rStyle w:val="NormalTok"/>
        </w:rPr>
        <w:t xml:space="preserve">(value </w:t>
      </w:r>
      <w:r>
        <w:rPr>
          <w:rStyle w:val="OperatorTok"/>
        </w:rPr>
        <w:t>==</w:t>
      </w:r>
      <w:r>
        <w:rPr>
          <w:rStyle w:val="StringTok"/>
        </w:rPr>
        <w:t xml:space="preserve"> </w:t>
      </w:r>
      <w:r>
        <w:rPr>
          <w:rStyle w:val="KeywordTok"/>
        </w:rPr>
        <w:t>max</w:t>
      </w:r>
      <w:r>
        <w:rPr>
          <w:rStyle w:val="NormalTok"/>
        </w:rPr>
        <w:t xml:space="preserve">(value)) </w:t>
      </w:r>
      <w:r>
        <w:rPr>
          <w:rStyle w:val="OperatorTok"/>
        </w:rPr>
        <w:t>%&gt;%</w:t>
      </w:r>
      <w:r>
        <w:br/>
      </w:r>
      <w:r>
        <w:br/>
      </w:r>
      <w:r>
        <w:rPr>
          <w:rStyle w:val="StringTok"/>
        </w:rPr>
        <w:t xml:space="preserve">  </w:t>
      </w:r>
      <w:r>
        <w:rPr>
          <w:rStyle w:val="KeywordTok"/>
        </w:rPr>
        <w:t>arrange</w:t>
      </w:r>
      <w:r>
        <w:rPr>
          <w:rStyle w:val="NormalTok"/>
        </w:rPr>
        <w:t>(value, terms)</w:t>
      </w:r>
      <w:r>
        <w:br/>
      </w:r>
      <w:r>
        <w:br/>
      </w:r>
      <w:r>
        <w:rPr>
          <w:rStyle w:val="CommentTok"/>
        </w:rPr>
        <w:t>#checking</w:t>
      </w:r>
      <w:r>
        <w:br/>
      </w:r>
      <w:r>
        <w:rPr>
          <w:rStyle w:val="NormalTok"/>
        </w:rPr>
        <w:t>pca1_interpret &lt;-</w:t>
      </w:r>
      <w:r>
        <w:rPr>
          <w:rStyle w:val="StringTok"/>
        </w:rPr>
        <w:t xml:space="preserve"> </w:t>
      </w:r>
      <w:proofErr w:type="spellStart"/>
      <w:r>
        <w:rPr>
          <w:rStyle w:val="NormalTok"/>
        </w:rPr>
        <w:t>pca_interpret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"PC1"</w:t>
      </w:r>
      <w:r>
        <w:rPr>
          <w:rStyle w:val="NormalTok"/>
        </w:rPr>
        <w:t>)</w:t>
      </w:r>
      <w:r>
        <w:br/>
      </w:r>
      <w:r>
        <w:br/>
      </w:r>
      <w:r>
        <w:rPr>
          <w:rStyle w:val="NormalTok"/>
        </w:rPr>
        <w:t>pca2_interpret &lt;-</w:t>
      </w:r>
      <w:r>
        <w:rPr>
          <w:rStyle w:val="StringTok"/>
        </w:rPr>
        <w:t xml:space="preserve"> </w:t>
      </w:r>
      <w:proofErr w:type="spellStart"/>
      <w:r>
        <w:rPr>
          <w:rStyle w:val="NormalTok"/>
        </w:rPr>
        <w:t>pca_interpret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"PC2"</w:t>
      </w:r>
      <w:r>
        <w:rPr>
          <w:rStyle w:val="NormalTok"/>
        </w:rPr>
        <w:t>)</w:t>
      </w:r>
      <w:r>
        <w:br/>
      </w:r>
      <w:r>
        <w:br/>
      </w:r>
      <w:r>
        <w:rPr>
          <w:rStyle w:val="NormalTok"/>
        </w:rPr>
        <w:t>pca3_interpret &lt;-</w:t>
      </w:r>
      <w:r>
        <w:rPr>
          <w:rStyle w:val="StringTok"/>
        </w:rPr>
        <w:t xml:space="preserve"> </w:t>
      </w:r>
      <w:proofErr w:type="spellStart"/>
      <w:r>
        <w:rPr>
          <w:rStyle w:val="NormalTok"/>
        </w:rPr>
        <w:t>pca_interpret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"PC3"</w:t>
      </w:r>
      <w:r>
        <w:rPr>
          <w:rStyle w:val="NormalTok"/>
        </w:rPr>
        <w:t>)</w:t>
      </w:r>
      <w:r>
        <w:br/>
      </w:r>
      <w:r>
        <w:br/>
      </w:r>
      <w:r>
        <w:rPr>
          <w:rStyle w:val="NormalTok"/>
        </w:rPr>
        <w:t>pca4_interpret &lt;-</w:t>
      </w:r>
      <w:r>
        <w:rPr>
          <w:rStyle w:val="StringTok"/>
        </w:rPr>
        <w:t xml:space="preserve"> </w:t>
      </w:r>
      <w:proofErr w:type="spellStart"/>
      <w:r>
        <w:rPr>
          <w:rStyle w:val="NormalTok"/>
        </w:rPr>
        <w:t>pca_interpret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"PC4"</w:t>
      </w:r>
      <w:r>
        <w:rPr>
          <w:rStyle w:val="NormalTok"/>
        </w:rPr>
        <w:t>)</w:t>
      </w:r>
      <w:r>
        <w:br/>
      </w:r>
      <w:r>
        <w:rPr>
          <w:rStyle w:val="NormalTok"/>
        </w:rPr>
        <w:t>pca5_interpret &lt;-</w:t>
      </w:r>
      <w:r>
        <w:rPr>
          <w:rStyle w:val="StringTok"/>
        </w:rPr>
        <w:t xml:space="preserve"> </w:t>
      </w:r>
      <w:proofErr w:type="spellStart"/>
      <w:r>
        <w:rPr>
          <w:rStyle w:val="NormalTok"/>
        </w:rPr>
        <w:t>pca_interpret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(component </w:t>
      </w:r>
      <w:r>
        <w:rPr>
          <w:rStyle w:val="OperatorTok"/>
        </w:rPr>
        <w:t>==</w:t>
      </w:r>
      <w:r>
        <w:rPr>
          <w:rStyle w:val="StringTok"/>
        </w:rPr>
        <w:t xml:space="preserve"> "PC5"</w:t>
      </w:r>
      <w:r>
        <w:rPr>
          <w:rStyle w:val="NormalTok"/>
        </w:rPr>
        <w:t>)</w:t>
      </w:r>
      <w:r>
        <w:br/>
      </w:r>
      <w:r>
        <w:br/>
      </w:r>
      <w:r>
        <w:rPr>
          <w:rStyle w:val="CommentTok"/>
        </w:rPr>
        <w:t>#Interpretation</w:t>
      </w:r>
      <w:r>
        <w:br/>
      </w:r>
      <w:r>
        <w:rPr>
          <w:rStyle w:val="CommentTok"/>
        </w:rPr>
        <w:t xml:space="preserve">#Definitely good vs evil theme, sweet and sour (strict/lenient, nice/grumpy, hard/soft), stick in the mud/interesting, urban vs country, nerd vs jock, </w:t>
      </w:r>
      <w:r>
        <w:br/>
      </w:r>
      <w:r>
        <w:rPr>
          <w:rStyle w:val="CommentTok"/>
        </w:rPr>
        <w:t xml:space="preserve">#These will be PCs I look at </w:t>
      </w:r>
    </w:p>
    <w:p w14:paraId="09A1EDD6" w14:textId="77777777" w:rsidR="00097764" w:rsidRDefault="00097764" w:rsidP="00097764">
      <w:pPr>
        <w:pStyle w:val="SourceCode"/>
        <w:rPr>
          <w:ins w:id="45" w:author="Sanne Smith" w:date="2021-05-31T17:32:00Z"/>
        </w:rPr>
        <w:pPrChange w:id="46" w:author="Sanne Smith" w:date="2021-05-31T17:32:00Z">
          <w:pPr/>
        </w:pPrChange>
      </w:pPr>
    </w:p>
    <w:p w14:paraId="242DD42E" w14:textId="77777777" w:rsidR="00097764" w:rsidRDefault="00097764" w:rsidP="00097764">
      <w:pPr>
        <w:pStyle w:val="SourceCode"/>
        <w:rPr>
          <w:ins w:id="47" w:author="Sanne Smith" w:date="2021-05-31T17:32:00Z"/>
        </w:rPr>
        <w:pPrChange w:id="48" w:author="Sanne Smith" w:date="2021-05-31T17:32:00Z">
          <w:pPr/>
        </w:pPrChange>
      </w:pPr>
    </w:p>
    <w:p w14:paraId="68E07E8F" w14:textId="65E9F7FD" w:rsidR="005C5CCB" w:rsidRDefault="00EF4CD7" w:rsidP="00097764">
      <w:pPr>
        <w:pStyle w:val="SourceCode"/>
        <w:pPrChange w:id="49" w:author="Sanne Smith" w:date="2021-05-31T17:32:00Z">
          <w:pPr/>
        </w:pPrChange>
      </w:pPr>
      <w:ins w:id="50" w:author="Sanne Smith" w:date="2021-05-31T17:34:00Z">
        <w:r>
          <w:t xml:space="preserve">Good start! </w:t>
        </w:r>
      </w:ins>
      <w:ins w:id="51" w:author="Sanne Smith" w:date="2021-05-31T17:32:00Z">
        <w:r w:rsidR="00097764">
          <w:t xml:space="preserve">I would have like to </w:t>
        </w:r>
      </w:ins>
      <w:ins w:id="52" w:author="Sanne Smith" w:date="2021-05-31T17:33:00Z">
        <w:r w:rsidR="00097764">
          <w:t>see a better visualization of the</w:t>
        </w:r>
      </w:ins>
      <w:ins w:id="53" w:author="Sanne Smith" w:date="2021-05-31T17:34:00Z">
        <w:r w:rsidR="00097764">
          <w:t xml:space="preserve"> variables on the PCS and </w:t>
        </w:r>
        <w:r>
          <w:t>a more elaborate interpretation.</w:t>
        </w:r>
      </w:ins>
      <w:ins w:id="54" w:author="Sanne Smith" w:date="2021-05-31T21:25:00Z">
        <w:r w:rsidR="00BB3592">
          <w:t xml:space="preserve"> From your labels I think you did interpret the PCs, but didn’t write your thought process down.</w:t>
        </w:r>
      </w:ins>
      <w:r w:rsidR="00CC3813">
        <w:br w:type="page"/>
      </w:r>
    </w:p>
    <w:p w14:paraId="07641609" w14:textId="77777777" w:rsidR="005C5CCB" w:rsidRDefault="00CC3813">
      <w:pPr>
        <w:pStyle w:val="Heading1"/>
      </w:pPr>
      <w:bookmarkStart w:id="55" w:name="clustering"/>
      <w:r>
        <w:lastRenderedPageBreak/>
        <w:t>Clustering</w:t>
      </w:r>
      <w:bookmarkEnd w:id="55"/>
    </w:p>
    <w:p w14:paraId="25AE01D5" w14:textId="77777777" w:rsidR="005C5CCB" w:rsidRDefault="00CC3813">
      <w:pPr>
        <w:pStyle w:val="FirstParagraph"/>
      </w:pPr>
      <w:r>
        <w:t>Apply a K means clustering algorithm to examine a typology of fictional characters using the PCs.</w:t>
      </w:r>
    </w:p>
    <w:p w14:paraId="1F890273" w14:textId="77777777" w:rsidR="005C5CCB" w:rsidRDefault="00CC3813">
      <w:pPr>
        <w:pStyle w:val="Compact"/>
        <w:numPr>
          <w:ilvl w:val="0"/>
          <w:numId w:val="3"/>
        </w:numPr>
      </w:pPr>
      <w:r>
        <w:t>Decide how many clusters you will retain.</w:t>
      </w:r>
    </w:p>
    <w:p w14:paraId="662FC6D9" w14:textId="77777777" w:rsidR="005C5CCB" w:rsidRDefault="00CC3813">
      <w:pPr>
        <w:pStyle w:val="Compact"/>
        <w:numPr>
          <w:ilvl w:val="0"/>
          <w:numId w:val="3"/>
        </w:numPr>
      </w:pPr>
      <w:r>
        <w:t>Describe and interpret the clusters</w:t>
      </w:r>
    </w:p>
    <w:p w14:paraId="51EC6133" w14:textId="77777777" w:rsidR="005C5CCB" w:rsidRDefault="00CC3813">
      <w:pPr>
        <w:pStyle w:val="Compact"/>
        <w:numPr>
          <w:ilvl w:val="0"/>
          <w:numId w:val="3"/>
        </w:numPr>
      </w:pPr>
      <w:r>
        <w:t>Select 5 fictional works to plot the characters, a selection of principal components and the clusters to visualize. Discuss why you chose these works and answer the main question (What kind of fictional characters exist?)</w:t>
      </w:r>
    </w:p>
    <w:p w14:paraId="7459D0B8" w14:textId="5D8D2990" w:rsidR="005C5CCB" w:rsidRDefault="00CC3813">
      <w:pPr>
        <w:pStyle w:val="SourceCode"/>
      </w:pPr>
      <w:r>
        <w:rPr>
          <w:rStyle w:val="CommentTok"/>
        </w:rPr>
        <w:t>#clustering is reducing number of rows (character genre)</w:t>
      </w:r>
      <w:r>
        <w:br/>
      </w:r>
      <w:r>
        <w:rPr>
          <w:rStyle w:val="CommentTok"/>
        </w:rPr>
        <w:t>#cluster analysis on 5 PCs will differ in PC contribution to the characters</w:t>
      </w:r>
      <w:r>
        <w:br/>
      </w:r>
      <w:r>
        <w:rPr>
          <w:rStyle w:val="CommentTok"/>
        </w:rPr>
        <w:t>#further explore typology</w:t>
      </w:r>
      <w:r>
        <w:br/>
      </w:r>
      <w:r>
        <w:rPr>
          <w:rStyle w:val="CommentTok"/>
        </w:rPr>
        <w:t xml:space="preserve">#might not have distinctive elbow, don't want to have too many types </w:t>
      </w:r>
      <w:r>
        <w:br/>
      </w:r>
      <w:r>
        <w:rPr>
          <w:rStyle w:val="CommentTok"/>
        </w:rPr>
        <w:t>#combine PCs and clusters at individuals from the 5 fictional works (cluster membership on first two PCs)</w:t>
      </w:r>
      <w:r>
        <w:br/>
      </w:r>
      <w:r>
        <w:br/>
      </w:r>
      <w:r>
        <w:br/>
      </w:r>
      <w:r>
        <w:rPr>
          <w:rStyle w:val="CommentTok"/>
        </w:rPr>
        <w:t xml:space="preserve">#Filter Data set by 5 fictional works </w:t>
      </w:r>
      <w:r>
        <w:br/>
      </w:r>
      <w:r>
        <w:rPr>
          <w:rStyle w:val="CommentTok"/>
        </w:rPr>
        <w:t>#rename PCs</w:t>
      </w:r>
      <w:r>
        <w:br/>
      </w:r>
      <w:r>
        <w:rPr>
          <w:rStyle w:val="CommentTok"/>
        </w:rPr>
        <w:t xml:space="preserve">#Filter PCs for </w:t>
      </w:r>
      <w:proofErr w:type="spellStart"/>
      <w:r>
        <w:rPr>
          <w:rStyle w:val="CommentTok"/>
        </w:rPr>
        <w:t>kmeans</w:t>
      </w:r>
      <w:proofErr w:type="spellEnd"/>
      <w:r>
        <w:br/>
      </w:r>
      <w:r>
        <w:br/>
      </w:r>
      <w:r>
        <w:rPr>
          <w:rStyle w:val="NormalTok"/>
        </w:rPr>
        <w:t>PCs_</w:t>
      </w:r>
      <w:r>
        <w:rPr>
          <w:rStyle w:val="DecValTok"/>
        </w:rPr>
        <w:t>4</w:t>
      </w:r>
      <w:r>
        <w:rPr>
          <w:rStyle w:val="NormalTok"/>
        </w:rPr>
        <w:t>_cluster &lt;-</w:t>
      </w:r>
      <w:r>
        <w:rPr>
          <w:rStyle w:val="StringTok"/>
        </w:rPr>
        <w:t xml:space="preserve"> </w:t>
      </w:r>
      <w:proofErr w:type="spellStart"/>
      <w:r>
        <w:rPr>
          <w:rStyle w:val="NormalTok"/>
        </w:rPr>
        <w:t>new_dataset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 (PC1, PC2, PC3, PC4, PC5)</w:t>
      </w:r>
      <w:r>
        <w:br/>
      </w:r>
      <w:r>
        <w:br/>
      </w:r>
      <w:r>
        <w:rPr>
          <w:rStyle w:val="CommentTok"/>
        </w:rPr>
        <w:t>#good vs evil theme, sweet and sour (strict/lenient, nice/grumpy, hard/soft), stick in the mud/interesting, urban vs country, nerd vs jock</w:t>
      </w:r>
      <w:r>
        <w:br/>
      </w:r>
      <w:r>
        <w:br/>
      </w:r>
      <w:r>
        <w:rPr>
          <w:rStyle w:val="NormalTok"/>
        </w:rPr>
        <w:t>PCS_</w:t>
      </w:r>
      <w:r>
        <w:rPr>
          <w:rStyle w:val="DecValTok"/>
        </w:rPr>
        <w:t>4</w:t>
      </w:r>
      <w:r>
        <w:rPr>
          <w:rStyle w:val="NormalTok"/>
        </w:rPr>
        <w:t>_cluster &lt;-</w:t>
      </w:r>
      <w:r>
        <w:rPr>
          <w:rStyle w:val="StringTok"/>
        </w:rPr>
        <w:t xml:space="preserve"> </w:t>
      </w:r>
      <w:r>
        <w:rPr>
          <w:rStyle w:val="NormalTok"/>
        </w:rPr>
        <w:t>PCs_</w:t>
      </w:r>
      <w:r>
        <w:rPr>
          <w:rStyle w:val="DecValTok"/>
        </w:rPr>
        <w:t>4</w:t>
      </w:r>
      <w:r>
        <w:rPr>
          <w:rStyle w:val="NormalTok"/>
        </w:rPr>
        <w:t xml:space="preserve">_cluster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br/>
      </w:r>
      <w:r>
        <w:rPr>
          <w:rStyle w:val="NormalTok"/>
        </w:rPr>
        <w:t xml:space="preserve">    </w:t>
      </w:r>
      <w:proofErr w:type="spellStart"/>
      <w:r>
        <w:rPr>
          <w:rStyle w:val="DataTypeTok"/>
        </w:rPr>
        <w:t>good_evil</w:t>
      </w:r>
      <w:proofErr w:type="spellEnd"/>
      <w:r>
        <w:rPr>
          <w:rStyle w:val="DataTypeTok"/>
        </w:rPr>
        <w:t xml:space="preserve"> =</w:t>
      </w:r>
      <w:r>
        <w:rPr>
          <w:rStyle w:val="NormalTok"/>
        </w:rPr>
        <w:t xml:space="preserve"> PC1,</w:t>
      </w:r>
      <w:r>
        <w:br/>
      </w:r>
      <w:r>
        <w:rPr>
          <w:rStyle w:val="NormalTok"/>
        </w:rPr>
        <w:t xml:space="preserve">    </w:t>
      </w:r>
      <w:proofErr w:type="spellStart"/>
      <w:r>
        <w:rPr>
          <w:rStyle w:val="DataTypeTok"/>
        </w:rPr>
        <w:t>sweet_sour</w:t>
      </w:r>
      <w:proofErr w:type="spellEnd"/>
      <w:r>
        <w:rPr>
          <w:rStyle w:val="DataTypeTok"/>
        </w:rPr>
        <w:t xml:space="preserve"> =</w:t>
      </w:r>
      <w:r>
        <w:rPr>
          <w:rStyle w:val="NormalTok"/>
        </w:rPr>
        <w:t xml:space="preserve"> PC2,</w:t>
      </w:r>
      <w:r>
        <w:br/>
      </w:r>
      <w:r>
        <w:rPr>
          <w:rStyle w:val="NormalTok"/>
        </w:rPr>
        <w:t xml:space="preserve">    </w:t>
      </w:r>
      <w:proofErr w:type="spellStart"/>
      <w:r>
        <w:rPr>
          <w:rStyle w:val="DataTypeTok"/>
        </w:rPr>
        <w:t>stickinmud_interesting</w:t>
      </w:r>
      <w:proofErr w:type="spellEnd"/>
      <w:r>
        <w:rPr>
          <w:rStyle w:val="DataTypeTok"/>
        </w:rPr>
        <w:t xml:space="preserve"> =</w:t>
      </w:r>
      <w:r>
        <w:rPr>
          <w:rStyle w:val="NormalTok"/>
        </w:rPr>
        <w:t xml:space="preserve"> PC3,</w:t>
      </w:r>
      <w:r>
        <w:br/>
      </w:r>
      <w:r>
        <w:rPr>
          <w:rStyle w:val="NormalTok"/>
        </w:rPr>
        <w:t xml:space="preserve">    </w:t>
      </w:r>
      <w:proofErr w:type="spellStart"/>
      <w:r>
        <w:rPr>
          <w:rStyle w:val="DataTypeTok"/>
        </w:rPr>
        <w:t>urban_country</w:t>
      </w:r>
      <w:proofErr w:type="spellEnd"/>
      <w:r>
        <w:rPr>
          <w:rStyle w:val="DataTypeTok"/>
        </w:rPr>
        <w:t xml:space="preserve"> =</w:t>
      </w:r>
      <w:r>
        <w:rPr>
          <w:rStyle w:val="NormalTok"/>
        </w:rPr>
        <w:t xml:space="preserve"> PC4, </w:t>
      </w:r>
      <w:r>
        <w:br/>
      </w:r>
      <w:r>
        <w:rPr>
          <w:rStyle w:val="NormalTok"/>
        </w:rPr>
        <w:t xml:space="preserve">    </w:t>
      </w:r>
      <w:proofErr w:type="spellStart"/>
      <w:r>
        <w:rPr>
          <w:rStyle w:val="DataTypeTok"/>
        </w:rPr>
        <w:t>nerd_jock</w:t>
      </w:r>
      <w:proofErr w:type="spellEnd"/>
      <w:r>
        <w:rPr>
          <w:rStyle w:val="DataTypeTok"/>
        </w:rPr>
        <w:t xml:space="preserve"> =</w:t>
      </w:r>
      <w:r>
        <w:rPr>
          <w:rStyle w:val="NormalTok"/>
        </w:rPr>
        <w:t xml:space="preserve"> PC5</w:t>
      </w:r>
      <w:r>
        <w:br/>
      </w:r>
      <w:r>
        <w:rPr>
          <w:rStyle w:val="NormalTok"/>
        </w:rPr>
        <w:t xml:space="preserve">    )</w:t>
      </w:r>
      <w:r>
        <w:br/>
      </w:r>
      <w:r>
        <w:br/>
      </w:r>
      <w:r>
        <w:br/>
      </w:r>
      <w:r>
        <w:br/>
      </w:r>
      <w:r>
        <w:rPr>
          <w:rStyle w:val="CommentTok"/>
        </w:rPr>
        <w:t xml:space="preserve">#The characters with their PCA values </w:t>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NormalTok"/>
        </w:rPr>
        <w:t>character_clusters</w:t>
      </w:r>
      <w:proofErr w:type="spellEnd"/>
      <w:r>
        <w:rPr>
          <w:rStyle w:val="NormalTok"/>
        </w:rPr>
        <w:t xml:space="preserve"> &lt;-</w:t>
      </w:r>
      <w:r>
        <w:rPr>
          <w:rStyle w:val="StringTok"/>
        </w:rPr>
        <w:t xml:space="preserve"> </w:t>
      </w:r>
      <w:proofErr w:type="spellStart"/>
      <w:r>
        <w:rPr>
          <w:rStyle w:val="KeywordTok"/>
        </w:rPr>
        <w:t>kmeans</w:t>
      </w:r>
      <w:proofErr w:type="spellEnd"/>
      <w:r>
        <w:rPr>
          <w:rStyle w:val="NormalTok"/>
        </w:rPr>
        <w:t>(PCS_</w:t>
      </w:r>
      <w:r>
        <w:rPr>
          <w:rStyle w:val="DecValTok"/>
        </w:rPr>
        <w:t>4</w:t>
      </w:r>
      <w:r>
        <w:rPr>
          <w:rStyle w:val="NormalTok"/>
        </w:rPr>
        <w:t xml:space="preserve">_cluster, </w:t>
      </w:r>
      <w:r>
        <w:br/>
      </w:r>
      <w:r>
        <w:rPr>
          <w:rStyle w:val="NormalTok"/>
        </w:rPr>
        <w:t xml:space="preserve">                        </w:t>
      </w:r>
      <w:r>
        <w:rPr>
          <w:rStyle w:val="DataTypeTok"/>
        </w:rPr>
        <w:t>centers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NormalTok"/>
        </w:rPr>
        <w:t>character_clusters</w:t>
      </w:r>
      <w:proofErr w:type="spellEnd"/>
    </w:p>
    <w:p w14:paraId="34A911F7" w14:textId="77777777" w:rsidR="005C5CCB" w:rsidRDefault="00CC3813">
      <w:pPr>
        <w:pStyle w:val="SourceCode"/>
      </w:pPr>
      <w:r>
        <w:rPr>
          <w:rStyle w:val="VerbatimChar"/>
        </w:rPr>
        <w:lastRenderedPageBreak/>
        <w:t>## K-means clustering with 5 clusters of sizes 162, 102, 164, 218, 154</w:t>
      </w:r>
      <w:r>
        <w:br/>
      </w:r>
      <w:r>
        <w:rPr>
          <w:rStyle w:val="VerbatimChar"/>
        </w:rPr>
        <w:t xml:space="preserve">## </w:t>
      </w:r>
      <w:r>
        <w:br/>
      </w:r>
      <w:r>
        <w:rPr>
          <w:rStyle w:val="VerbatimChar"/>
        </w:rPr>
        <w:t>## Cluster means:</w:t>
      </w:r>
      <w:r>
        <w:br/>
      </w:r>
      <w:r>
        <w:rPr>
          <w:rStyle w:val="VerbatimChar"/>
        </w:rPr>
        <w:t xml:space="preserve">##   </w:t>
      </w:r>
      <w:proofErr w:type="spellStart"/>
      <w:r>
        <w:rPr>
          <w:rStyle w:val="VerbatimChar"/>
        </w:rPr>
        <w:t>good_evil</w:t>
      </w:r>
      <w:proofErr w:type="spellEnd"/>
      <w:r>
        <w:rPr>
          <w:rStyle w:val="VerbatimChar"/>
        </w:rPr>
        <w:t xml:space="preserve"> </w:t>
      </w:r>
      <w:proofErr w:type="spellStart"/>
      <w:r>
        <w:rPr>
          <w:rStyle w:val="VerbatimChar"/>
        </w:rPr>
        <w:t>sweet_sour</w:t>
      </w:r>
      <w:proofErr w:type="spellEnd"/>
      <w:r>
        <w:rPr>
          <w:rStyle w:val="VerbatimChar"/>
        </w:rPr>
        <w:t xml:space="preserve"> </w:t>
      </w:r>
      <w:proofErr w:type="spellStart"/>
      <w:r>
        <w:rPr>
          <w:rStyle w:val="VerbatimChar"/>
        </w:rPr>
        <w:t>stickinmud_interesting</w:t>
      </w:r>
      <w:proofErr w:type="spellEnd"/>
      <w:r>
        <w:rPr>
          <w:rStyle w:val="VerbatimChar"/>
        </w:rPr>
        <w:t xml:space="preserve"> </w:t>
      </w:r>
      <w:proofErr w:type="spellStart"/>
      <w:r>
        <w:rPr>
          <w:rStyle w:val="VerbatimChar"/>
        </w:rPr>
        <w:t>urban_country</w:t>
      </w:r>
      <w:proofErr w:type="spellEnd"/>
      <w:r>
        <w:rPr>
          <w:rStyle w:val="VerbatimChar"/>
        </w:rPr>
        <w:t xml:space="preserve">  </w:t>
      </w:r>
      <w:proofErr w:type="spellStart"/>
      <w:r>
        <w:rPr>
          <w:rStyle w:val="VerbatimChar"/>
        </w:rPr>
        <w:t>nerd_jock</w:t>
      </w:r>
      <w:proofErr w:type="spellEnd"/>
      <w:r>
        <w:br/>
      </w:r>
      <w:r>
        <w:rPr>
          <w:rStyle w:val="VerbatimChar"/>
        </w:rPr>
        <w:t>## 1 -4.653496   5.753487              -5.892390     0.4978960 -0.8336385</w:t>
      </w:r>
      <w:r>
        <w:br/>
      </w:r>
      <w:r>
        <w:rPr>
          <w:rStyle w:val="VerbatimChar"/>
        </w:rPr>
        <w:t>## 2 12.289879   1.408462              -4.063778     0.3156962  0.4798270</w:t>
      </w:r>
      <w:r>
        <w:br/>
      </w:r>
      <w:r>
        <w:rPr>
          <w:rStyle w:val="VerbatimChar"/>
        </w:rPr>
        <w:t>## 3  4.700999   5.038211               6.200357    -0.6171094  0.1476295</w:t>
      </w:r>
      <w:r>
        <w:br/>
      </w:r>
      <w:r>
        <w:rPr>
          <w:rStyle w:val="VerbatimChar"/>
        </w:rPr>
        <w:t>## 4 -8.025870  -2.379163               2.501483     0.4102436  0.5237155</w:t>
      </w:r>
      <w:r>
        <w:br/>
      </w:r>
      <w:r>
        <w:rPr>
          <w:rStyle w:val="VerbatimChar"/>
        </w:rPr>
        <w:t>## 5  3.110225  -8.982709              -1.253956    -0.6564112 -0.3394423</w:t>
      </w:r>
      <w:r>
        <w:br/>
      </w:r>
      <w:r>
        <w:rPr>
          <w:rStyle w:val="VerbatimChar"/>
        </w:rPr>
        <w:t xml:space="preserve">## </w:t>
      </w:r>
      <w:r>
        <w:br/>
      </w:r>
      <w:r>
        <w:rPr>
          <w:rStyle w:val="VerbatimChar"/>
        </w:rPr>
        <w:t>## Clustering vector:</w:t>
      </w:r>
      <w:r>
        <w:br/>
      </w:r>
      <w:r>
        <w:rPr>
          <w:rStyle w:val="VerbatimChar"/>
        </w:rPr>
        <w:t>##   [1] 4 3 3 4 1 1 4 2 1 2 1 4 1 4 4 2 5 5 3 5 2 1 3 5 5 3 1 2 1 1 1 2 4 4 4 1 3</w:t>
      </w:r>
      <w:r>
        <w:br/>
      </w:r>
      <w:r>
        <w:rPr>
          <w:rStyle w:val="VerbatimChar"/>
        </w:rPr>
        <w:t>##  [38] 4 3 1 1 4 4 4 3 3 4 2 3 4 3 3 5 4 4 4 3 5 4 4 4 1 4 4 4 4 3 1 1 3 3 1 4 1</w:t>
      </w:r>
      <w:r>
        <w:br/>
      </w:r>
      <w:r>
        <w:rPr>
          <w:rStyle w:val="VerbatimChar"/>
        </w:rPr>
        <w:t>##  [75] 4 3 3 3 1 1 3 1 3 1 4 3 5 4 5 5 5 1 5 5 5 5 3 4 1 1 2 2 3 3 1 3 1 1 5 1 3</w:t>
      </w:r>
      <w:r>
        <w:br/>
      </w:r>
      <w:r>
        <w:rPr>
          <w:rStyle w:val="VerbatimChar"/>
        </w:rPr>
        <w:t>## [112] 5 5 3 4 3 5 2 3 1 4 4 3 3 5 4 1 4 1 1 4 1 4 1 2 3 5 4 2 4 4 3 3 5 4 3 1 2</w:t>
      </w:r>
      <w:r>
        <w:br/>
      </w:r>
      <w:r>
        <w:rPr>
          <w:rStyle w:val="VerbatimChar"/>
        </w:rPr>
        <w:t>## [149] 2 2 3 4 4 3 4 4 2 2 1 2 3 5 5 1 5 3 1 4 4 3 3 5 4 4 5 3 3 1 4 4 5 4 4 4 4</w:t>
      </w:r>
      <w:r>
        <w:br/>
      </w:r>
      <w:r>
        <w:rPr>
          <w:rStyle w:val="VerbatimChar"/>
        </w:rPr>
        <w:t>## [186] 4 5 4 4 3 1 1 3 4 5 1 3 3 3 4 3 1 5 3 2 1 4 3 5 4 1 1 3 4 3 4 4 5 4 3 2 4</w:t>
      </w:r>
      <w:r>
        <w:br/>
      </w:r>
      <w:r>
        <w:rPr>
          <w:rStyle w:val="VerbatimChar"/>
        </w:rPr>
        <w:t>## [223] 5 1 4 5 1 1 3 5 4 1 2 5 2 2 2 1 2 3 3 4 4 5 3 4 1 4 1 2 3 5 4 4 1 1 3 5 3</w:t>
      </w:r>
      <w:r>
        <w:br/>
      </w:r>
      <w:r>
        <w:rPr>
          <w:rStyle w:val="VerbatimChar"/>
        </w:rPr>
        <w:t>## [260] 4 4 1 2 1 1 2 1 2 5 4 4 4 1 2 4 5 4 4 5 1 4 1 5 4 3 4 4 1 4 5 4 4 4 3 1 2</w:t>
      </w:r>
      <w:r>
        <w:br/>
      </w:r>
      <w:r>
        <w:rPr>
          <w:rStyle w:val="VerbatimChar"/>
        </w:rPr>
        <w:t>## [297] 2 4 4 2 3 5 1 4 4 5 3 4 3 2 5 5 5 2 4 3 1 1 2 3 2 2 2 5 3 1 3 1 4 5 3 4 5</w:t>
      </w:r>
      <w:r>
        <w:br/>
      </w:r>
      <w:r>
        <w:rPr>
          <w:rStyle w:val="VerbatimChar"/>
        </w:rPr>
        <w:t>## [334] 2 2 5 2 1 2 3 1 4 1 5 1 1 2 2 2 2 1 2 1 1 5 2 3 3 3 1 4 3 1 5 4 2 5 4 3 2</w:t>
      </w:r>
      <w:r>
        <w:br/>
      </w:r>
      <w:r>
        <w:rPr>
          <w:rStyle w:val="VerbatimChar"/>
        </w:rPr>
        <w:t>## [371] 1 1 4 3 4 4 1 3 3 5 5 1 1 3 1 3 2 3 4 4 4 4 5 4 4 1 4 4 3 5 4 1 1 1 3 4 3</w:t>
      </w:r>
      <w:r>
        <w:br/>
      </w:r>
      <w:r>
        <w:rPr>
          <w:rStyle w:val="VerbatimChar"/>
        </w:rPr>
        <w:t>## [408] 3 5 4 3 1 3 5 5 4 3 3 4 3 4 3 2 4 4 5 3 5 4 4 1 4 3 1 2 1 3 2 3 5 3 1 2 1</w:t>
      </w:r>
      <w:r>
        <w:br/>
      </w:r>
      <w:r>
        <w:rPr>
          <w:rStyle w:val="VerbatimChar"/>
        </w:rPr>
        <w:t>## [445] 4 4 3 4 2 5 4 5 1 4 1 4 1 1 3 5 4 3 5 2 5 5 1 5 1 3 4 3 3 1 1 5 4 4 3 4 5</w:t>
      </w:r>
      <w:r>
        <w:br/>
      </w:r>
      <w:r>
        <w:rPr>
          <w:rStyle w:val="VerbatimChar"/>
        </w:rPr>
        <w:t>## [482] 4 4 4 2 5 4 2 2 2 2 1 2 1 5 3 2 1 5 4 4 1 1 3 3 5 5 3 1 1 2 1 5 1 5 4 1 5</w:t>
      </w:r>
      <w:r>
        <w:br/>
      </w:r>
      <w:r>
        <w:rPr>
          <w:rStyle w:val="VerbatimChar"/>
        </w:rPr>
        <w:t>## [519] 2 3 5 4 3 3 5 4 5 3 4 4 5 2 5 1 1 1 5 1 3 1 4 3 5 1 2 1 3 4 1 3 3 2 3 3 1</w:t>
      </w:r>
      <w:r>
        <w:br/>
      </w:r>
      <w:r>
        <w:rPr>
          <w:rStyle w:val="VerbatimChar"/>
        </w:rPr>
        <w:t>## [556] 1 5 4 3 4 5 4 4 5 5 2 3 4 5 3 3 5 1 1 4 1 3 1 1 3 5 1 5 2 5 5 4 3 1 4 4 5</w:t>
      </w:r>
      <w:r>
        <w:br/>
      </w:r>
      <w:r>
        <w:rPr>
          <w:rStyle w:val="VerbatimChar"/>
        </w:rPr>
        <w:t>## [593] 5 4 4 1 2 4 1 4 5 4 4 4 1 4 2 4 5 5 5 5 4 1 2 1 2 5 2 5 3 4 3 2 3 3 4 3 4</w:t>
      </w:r>
      <w:r>
        <w:br/>
      </w:r>
      <w:r>
        <w:rPr>
          <w:rStyle w:val="VerbatimChar"/>
        </w:rPr>
        <w:t>## [630] 4 4 2 3 3 5 1 4 3 5 3 5 5 5 5 4 4 5 1 4 1 2 2 5 5 2 2 4 4 5 1 4 2 4 4 1 2</w:t>
      </w:r>
      <w:r>
        <w:br/>
      </w:r>
      <w:r>
        <w:rPr>
          <w:rStyle w:val="VerbatimChar"/>
        </w:rPr>
        <w:t>## [667] 5 3 4 1 1 1 2 5 5 1 3 3 5 3 1 2 2 5 5 1 2 5 1 3 1 2 5 2 1 4 4 1 5 5 3 1 2</w:t>
      </w:r>
      <w:r>
        <w:br/>
      </w:r>
      <w:r>
        <w:rPr>
          <w:rStyle w:val="VerbatimChar"/>
        </w:rPr>
        <w:t xml:space="preserve">## [704] 2 1 3 1 2 2 2 5 4 4 4 4 4 4 3 5 3 1 3 1 2 1 5 5 4 4 4 5 2 4 4 4 2 4 </w:t>
      </w:r>
      <w:r>
        <w:rPr>
          <w:rStyle w:val="VerbatimChar"/>
        </w:rPr>
        <w:lastRenderedPageBreak/>
        <w:t>5 3 4</w:t>
      </w:r>
      <w:r>
        <w:br/>
      </w:r>
      <w:r>
        <w:rPr>
          <w:rStyle w:val="VerbatimChar"/>
        </w:rPr>
        <w:t>## [741] 3 3 4 3 3 1 4 2 5 4 4 1 4 5 5 4 5 3 4 3 5 2 5 5 3 5 3 3 5 5 4 4 5 5 5 1 4</w:t>
      </w:r>
      <w:r>
        <w:br/>
      </w:r>
      <w:r>
        <w:rPr>
          <w:rStyle w:val="VerbatimChar"/>
        </w:rPr>
        <w:t>## [778] 5 3 1 4 3 4 3 2 3 4 4 1 4 3 5 4 4 5 5 4 3 4 3</w:t>
      </w:r>
      <w:r>
        <w:br/>
      </w:r>
      <w:r>
        <w:rPr>
          <w:rStyle w:val="VerbatimChar"/>
        </w:rPr>
        <w:t xml:space="preserve">## </w:t>
      </w:r>
      <w:r>
        <w:br/>
      </w:r>
      <w:r>
        <w:rPr>
          <w:rStyle w:val="VerbatimChar"/>
        </w:rPr>
        <w:t>## Within cluster sum of squares by cluster:</w:t>
      </w:r>
      <w:r>
        <w:br/>
      </w:r>
      <w:r>
        <w:rPr>
          <w:rStyle w:val="VerbatimChar"/>
        </w:rPr>
        <w:t>## [1] 14237.21 11265.61 17875.71 16457.37 14933.62</w:t>
      </w:r>
      <w:r>
        <w:br/>
      </w:r>
      <w:r>
        <w:rPr>
          <w:rStyle w:val="VerbatimChar"/>
        </w:rPr>
        <w:t>##  (</w:t>
      </w:r>
      <w:proofErr w:type="spellStart"/>
      <w:r>
        <w:rPr>
          <w:rStyle w:val="VerbatimChar"/>
        </w:rPr>
        <w:t>between_SS</w:t>
      </w:r>
      <w:proofErr w:type="spellEnd"/>
      <w:r>
        <w:rPr>
          <w:rStyle w:val="VerbatimChar"/>
        </w:rPr>
        <w:t xml:space="preserve"> / </w:t>
      </w:r>
      <w:proofErr w:type="spellStart"/>
      <w:r>
        <w:rPr>
          <w:rStyle w:val="VerbatimChar"/>
        </w:rPr>
        <w:t>total_SS</w:t>
      </w:r>
      <w:proofErr w:type="spellEnd"/>
      <w:r>
        <w:rPr>
          <w:rStyle w:val="VerbatimChar"/>
        </w:rPr>
        <w:t xml:space="preserve"> =  50.8 %)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w:t>
      </w:r>
      <w:proofErr w:type="spellStart"/>
      <w:r>
        <w:rPr>
          <w:rStyle w:val="VerbatimChar"/>
        </w:rPr>
        <w:t>totss</w:t>
      </w:r>
      <w:proofErr w:type="spellEnd"/>
      <w:r>
        <w:rPr>
          <w:rStyle w:val="VerbatimChar"/>
        </w:rPr>
        <w:t>"        "</w:t>
      </w:r>
      <w:proofErr w:type="spellStart"/>
      <w:r>
        <w:rPr>
          <w:rStyle w:val="VerbatimChar"/>
        </w:rPr>
        <w:t>withinss</w:t>
      </w:r>
      <w:proofErr w:type="spellEnd"/>
      <w:r>
        <w:rPr>
          <w:rStyle w:val="VerbatimChar"/>
        </w:rPr>
        <w:t>"     "</w:t>
      </w:r>
      <w:proofErr w:type="spellStart"/>
      <w:r>
        <w:rPr>
          <w:rStyle w:val="VerbatimChar"/>
        </w:rPr>
        <w:t>tot.withinss</w:t>
      </w:r>
      <w:proofErr w:type="spellEnd"/>
      <w:r>
        <w:rPr>
          <w:rStyle w:val="VerbatimChar"/>
        </w:rPr>
        <w:t>"</w:t>
      </w:r>
      <w:r>
        <w:br/>
      </w:r>
      <w:r>
        <w:rPr>
          <w:rStyle w:val="VerbatimChar"/>
        </w:rPr>
        <w:t>## [6] "</w:t>
      </w:r>
      <w:proofErr w:type="spellStart"/>
      <w:r>
        <w:rPr>
          <w:rStyle w:val="VerbatimChar"/>
        </w:rPr>
        <w:t>betweenss</w:t>
      </w:r>
      <w:proofErr w:type="spellEnd"/>
      <w:r>
        <w:rPr>
          <w:rStyle w:val="VerbatimChar"/>
        </w:rPr>
        <w:t>"    "size"         "</w:t>
      </w:r>
      <w:proofErr w:type="spellStart"/>
      <w:r>
        <w:rPr>
          <w:rStyle w:val="VerbatimChar"/>
        </w:rPr>
        <w:t>iter</w:t>
      </w:r>
      <w:proofErr w:type="spellEnd"/>
      <w:r>
        <w:rPr>
          <w:rStyle w:val="VerbatimChar"/>
        </w:rPr>
        <w:t>"         "</w:t>
      </w:r>
      <w:proofErr w:type="spellStart"/>
      <w:r>
        <w:rPr>
          <w:rStyle w:val="VerbatimChar"/>
        </w:rPr>
        <w:t>ifault</w:t>
      </w:r>
      <w:proofErr w:type="spellEnd"/>
      <w:r>
        <w:rPr>
          <w:rStyle w:val="VerbatimChar"/>
        </w:rPr>
        <w:t>"</w:t>
      </w:r>
    </w:p>
    <w:p w14:paraId="5522F297" w14:textId="77777777" w:rsidR="005C5CCB" w:rsidRDefault="00CC3813">
      <w:pPr>
        <w:pStyle w:val="SourceCode"/>
      </w:pPr>
      <w:r>
        <w:rPr>
          <w:rStyle w:val="CommentTok"/>
        </w:rPr>
        <w:t># We now use the broom package to get our results. This shows 1 row for each</w:t>
      </w:r>
      <w:r>
        <w:br/>
      </w:r>
      <w:r>
        <w:rPr>
          <w:rStyle w:val="CommentTok"/>
        </w:rPr>
        <w:t># cluster that we asked for (5) and the variables that we are using in the</w:t>
      </w:r>
      <w:r>
        <w:br/>
      </w:r>
      <w:r>
        <w:rPr>
          <w:rStyle w:val="CommentTok"/>
        </w:rPr>
        <w:t xml:space="preserve"># columns. </w:t>
      </w:r>
      <w:r>
        <w:br/>
      </w:r>
      <w:r>
        <w:rPr>
          <w:rStyle w:val="CommentTok"/>
        </w:rPr>
        <w:t># A negative number means that the cluster scores below the average for all</w:t>
      </w:r>
      <w:r>
        <w:br/>
      </w:r>
      <w:r>
        <w:rPr>
          <w:rStyle w:val="CommentTok"/>
        </w:rPr>
        <w:t># teens and a positive number means that the cluster scores above the average</w:t>
      </w:r>
      <w:r>
        <w:br/>
      </w:r>
      <w:r>
        <w:rPr>
          <w:rStyle w:val="CommentTok"/>
        </w:rPr>
        <w:t># for all teens.</w:t>
      </w:r>
      <w:r>
        <w:br/>
      </w:r>
      <w:r>
        <w:rPr>
          <w:rStyle w:val="NormalTok"/>
        </w:rPr>
        <w:t xml:space="preserve"> </w:t>
      </w:r>
      <w:r>
        <w:rPr>
          <w:rStyle w:val="KeywordTok"/>
        </w:rPr>
        <w:t>tidy</w:t>
      </w:r>
      <w:r>
        <w:rPr>
          <w:rStyle w:val="NormalTok"/>
        </w:rPr>
        <w:t>(</w:t>
      </w:r>
      <w:proofErr w:type="spellStart"/>
      <w:r>
        <w:rPr>
          <w:rStyle w:val="NormalTok"/>
        </w:rPr>
        <w:t>character_clusters</w:t>
      </w:r>
      <w:proofErr w:type="spellEnd"/>
      <w:r>
        <w:rPr>
          <w:rStyle w:val="NormalTok"/>
        </w:rPr>
        <w:t>)</w:t>
      </w:r>
    </w:p>
    <w:p w14:paraId="38C17E19" w14:textId="77777777" w:rsidR="005C5CCB" w:rsidRDefault="00CC3813">
      <w:pPr>
        <w:pStyle w:val="SourceCode"/>
      </w:pPr>
      <w:r>
        <w:rPr>
          <w:rStyle w:val="VerbatimChar"/>
        </w:rPr>
        <w:t xml:space="preserve">## # A </w:t>
      </w:r>
      <w:proofErr w:type="spellStart"/>
      <w:r>
        <w:rPr>
          <w:rStyle w:val="VerbatimChar"/>
        </w:rPr>
        <w:t>tibble</w:t>
      </w:r>
      <w:proofErr w:type="spellEnd"/>
      <w:r>
        <w:rPr>
          <w:rStyle w:val="VerbatimChar"/>
        </w:rPr>
        <w:t>: 5 x 8</w:t>
      </w:r>
      <w:r>
        <w:br/>
      </w:r>
      <w:r>
        <w:rPr>
          <w:rStyle w:val="VerbatimChar"/>
        </w:rPr>
        <w:t xml:space="preserve">##   </w:t>
      </w:r>
      <w:proofErr w:type="spellStart"/>
      <w:r>
        <w:rPr>
          <w:rStyle w:val="VerbatimChar"/>
        </w:rPr>
        <w:t>good_evil</w:t>
      </w:r>
      <w:proofErr w:type="spellEnd"/>
      <w:r>
        <w:rPr>
          <w:rStyle w:val="VerbatimChar"/>
        </w:rPr>
        <w:t xml:space="preserve"> </w:t>
      </w:r>
      <w:proofErr w:type="spellStart"/>
      <w:r>
        <w:rPr>
          <w:rStyle w:val="VerbatimChar"/>
        </w:rPr>
        <w:t>sweet_sour</w:t>
      </w:r>
      <w:proofErr w:type="spellEnd"/>
      <w:r>
        <w:rPr>
          <w:rStyle w:val="VerbatimChar"/>
        </w:rPr>
        <w:t xml:space="preserve"> </w:t>
      </w:r>
      <w:proofErr w:type="spellStart"/>
      <w:r>
        <w:rPr>
          <w:rStyle w:val="VerbatimChar"/>
        </w:rPr>
        <w:t>stickinmud_intere</w:t>
      </w:r>
      <w:proofErr w:type="spellEnd"/>
      <w:r>
        <w:rPr>
          <w:rStyle w:val="VerbatimChar"/>
        </w:rPr>
        <w:t xml:space="preserve">~ </w:t>
      </w:r>
      <w:proofErr w:type="spellStart"/>
      <w:r>
        <w:rPr>
          <w:rStyle w:val="VerbatimChar"/>
        </w:rPr>
        <w:t>urban_country</w:t>
      </w:r>
      <w:proofErr w:type="spellEnd"/>
      <w:r>
        <w:rPr>
          <w:rStyle w:val="VerbatimChar"/>
        </w:rPr>
        <w:t xml:space="preserve"> </w:t>
      </w:r>
      <w:proofErr w:type="spellStart"/>
      <w:r>
        <w:rPr>
          <w:rStyle w:val="VerbatimChar"/>
        </w:rPr>
        <w:t>nerd_jock</w:t>
      </w:r>
      <w:proofErr w:type="spellEnd"/>
      <w:r>
        <w:rPr>
          <w:rStyle w:val="VerbatimChar"/>
        </w:rPr>
        <w:t xml:space="preserve">  size </w:t>
      </w:r>
      <w:proofErr w:type="spellStart"/>
      <w:r>
        <w:rPr>
          <w:rStyle w:val="VerbatimChar"/>
        </w:rPr>
        <w:t>withinss</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-4.65       5.75              -5.89         0.498    -0.834   162   14237.</w:t>
      </w:r>
      <w:r>
        <w:br/>
      </w:r>
      <w:r>
        <w:rPr>
          <w:rStyle w:val="VerbatimChar"/>
        </w:rPr>
        <w:t>## 2     12.3        1.41              -4.06         0.316     0.480   102   11266.</w:t>
      </w:r>
      <w:r>
        <w:br/>
      </w:r>
      <w:r>
        <w:rPr>
          <w:rStyle w:val="VerbatimChar"/>
        </w:rPr>
        <w:t>## 3      4.70       5.04               6.20        -0.617     0.148   164   17876.</w:t>
      </w:r>
      <w:r>
        <w:br/>
      </w:r>
      <w:r>
        <w:rPr>
          <w:rStyle w:val="VerbatimChar"/>
        </w:rPr>
        <w:t>## 4     -8.03      -2.38               2.50         0.410     0.524   218   16457.</w:t>
      </w:r>
      <w:r>
        <w:br/>
      </w:r>
      <w:r>
        <w:rPr>
          <w:rStyle w:val="VerbatimChar"/>
        </w:rPr>
        <w:t>## 5      3.11      -8.98              -1.25        -0.656    -0.339   154   14934.</w:t>
      </w:r>
      <w:r>
        <w:br/>
      </w:r>
      <w:r>
        <w:rPr>
          <w:rStyle w:val="VerbatimChar"/>
        </w:rPr>
        <w:t>## # ... with 1 more variable: cluster &lt;</w:t>
      </w:r>
      <w:proofErr w:type="spellStart"/>
      <w:r>
        <w:rPr>
          <w:rStyle w:val="VerbatimChar"/>
        </w:rPr>
        <w:t>fct</w:t>
      </w:r>
      <w:proofErr w:type="spellEnd"/>
      <w:r>
        <w:rPr>
          <w:rStyle w:val="VerbatimChar"/>
        </w:rPr>
        <w:t>&gt;</w:t>
      </w:r>
    </w:p>
    <w:p w14:paraId="720F467E" w14:textId="77777777" w:rsidR="005C5CCB" w:rsidRDefault="00CC3813">
      <w:pPr>
        <w:pStyle w:val="SourceCode"/>
      </w:pPr>
      <w:r>
        <w:rPr>
          <w:rStyle w:val="CommentTok"/>
        </w:rPr>
        <w:t># Deciding k.</w:t>
      </w:r>
      <w:r>
        <w:br/>
      </w:r>
      <w:r>
        <w:rPr>
          <w:rStyle w:val="CommentTok"/>
        </w:rPr>
        <w:t xml:space="preserve"># How do you know </w:t>
      </w:r>
      <w:proofErr w:type="spellStart"/>
      <w:r>
        <w:rPr>
          <w:rStyle w:val="CommentTok"/>
        </w:rPr>
        <w:t>know</w:t>
      </w:r>
      <w:proofErr w:type="spellEnd"/>
      <w:r>
        <w:rPr>
          <w:rStyle w:val="CommentTok"/>
        </w:rPr>
        <w:t xml:space="preserve"> how many subgroups you should ask for? One way to</w:t>
      </w:r>
      <w:r>
        <w:br/>
      </w:r>
      <w:r>
        <w:rPr>
          <w:rStyle w:val="CommentTok"/>
        </w:rPr>
        <w:t># determine k is to look at a scree plot. We would need to run a k means model</w:t>
      </w:r>
      <w:r>
        <w:br/>
      </w:r>
      <w:r>
        <w:rPr>
          <w:rStyle w:val="CommentTok"/>
        </w:rPr>
        <w:t xml:space="preserve"># for different k's (e.g., 1 to 15) and collect the total within-cluster sum of </w:t>
      </w:r>
      <w:r>
        <w:br/>
      </w:r>
      <w:r>
        <w:rPr>
          <w:rStyle w:val="CommentTok"/>
        </w:rPr>
        <w:t># squares (</w:t>
      </w:r>
      <w:proofErr w:type="spellStart"/>
      <w:r>
        <w:rPr>
          <w:rStyle w:val="CommentTok"/>
        </w:rPr>
        <w:t>wss</w:t>
      </w:r>
      <w:proofErr w:type="spellEnd"/>
      <w:r>
        <w:rPr>
          <w:rStyle w:val="CommentTok"/>
        </w:rPr>
        <w:t>). This takes a while</w:t>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KeywordTok"/>
        </w:rPr>
        <w:t>tibble</w:t>
      </w:r>
      <w:proofErr w:type="spellEnd"/>
      <w:r>
        <w:rPr>
          <w:rStyle w:val="NormalTok"/>
        </w:rPr>
        <w:t>(</w:t>
      </w:r>
      <w:r>
        <w:rPr>
          <w:rStyle w:val="DataTypeTok"/>
        </w:rPr>
        <w:t>k =</w:t>
      </w:r>
      <w:r>
        <w:rPr>
          <w:rStyle w:val="NormalTok"/>
        </w:rPr>
        <w:t xml:space="preserve"> </w:t>
      </w:r>
      <w:r>
        <w:rPr>
          <w:rStyle w:val="DecValTok"/>
        </w:rPr>
        <w:t>1</w:t>
      </w:r>
      <w:r>
        <w:rPr>
          <w:rStyle w:val="Operator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kmeansmod</w:t>
      </w:r>
      <w:proofErr w:type="spellEnd"/>
      <w:r>
        <w:rPr>
          <w:rStyle w:val="DataTypeTok"/>
        </w:rPr>
        <w:t xml:space="preserve"> =</w:t>
      </w:r>
      <w:r>
        <w:rPr>
          <w:rStyle w:val="NormalTok"/>
        </w:rPr>
        <w:t xml:space="preserve"> </w:t>
      </w:r>
      <w:r>
        <w:rPr>
          <w:rStyle w:val="KeywordTok"/>
        </w:rPr>
        <w:t>map</w:t>
      </w:r>
      <w:r>
        <w:rPr>
          <w:rStyle w:val="NormalTok"/>
        </w:rPr>
        <w:t xml:space="preserve">(k, </w:t>
      </w:r>
      <w:r>
        <w:rPr>
          <w:rStyle w:val="OperatorTok"/>
        </w:rPr>
        <w:t>~</w:t>
      </w:r>
      <w:r>
        <w:rPr>
          <w:rStyle w:val="StringTok"/>
        </w:rPr>
        <w:t xml:space="preserve"> </w:t>
      </w:r>
      <w:proofErr w:type="spellStart"/>
      <w:r>
        <w:rPr>
          <w:rStyle w:val="KeywordTok"/>
        </w:rPr>
        <w:t>kmeans</w:t>
      </w:r>
      <w:proofErr w:type="spellEnd"/>
      <w:r>
        <w:rPr>
          <w:rStyle w:val="NormalTok"/>
        </w:rPr>
        <w:t>(PCS_</w:t>
      </w:r>
      <w:r>
        <w:rPr>
          <w:rStyle w:val="DecValTok"/>
        </w:rPr>
        <w:t>4</w:t>
      </w:r>
      <w:r>
        <w:rPr>
          <w:rStyle w:val="NormalTok"/>
        </w:rPr>
        <w:t xml:space="preserve">_cluster, </w:t>
      </w:r>
      <w:r>
        <w:br/>
      </w:r>
      <w:r>
        <w:rPr>
          <w:rStyle w:val="NormalTok"/>
        </w:rPr>
        <w:lastRenderedPageBreak/>
        <w:t xml:space="preserve">                             .x,</w:t>
      </w:r>
      <w:r>
        <w:br/>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20</w:t>
      </w:r>
      <w:r>
        <w:rPr>
          <w:rStyle w:val="NormalTok"/>
        </w:rPr>
        <w:t>)),</w:t>
      </w:r>
      <w:r>
        <w:br/>
      </w:r>
      <w:r>
        <w:rPr>
          <w:rStyle w:val="NormalTok"/>
        </w:rPr>
        <w:t xml:space="preserve">         </w:t>
      </w:r>
      <w:r>
        <w:rPr>
          <w:rStyle w:val="DataTypeTok"/>
        </w:rPr>
        <w:t>glanced =</w:t>
      </w:r>
      <w:r>
        <w:rPr>
          <w:rStyle w:val="NormalTok"/>
        </w:rPr>
        <w:t xml:space="preserve"> </w:t>
      </w:r>
      <w:r>
        <w:rPr>
          <w:rStyle w:val="KeywordTok"/>
        </w:rPr>
        <w:t>map</w:t>
      </w:r>
      <w:r>
        <w:rPr>
          <w:rStyle w:val="NormalTok"/>
        </w:rPr>
        <w:t>(</w:t>
      </w:r>
      <w:proofErr w:type="spellStart"/>
      <w:r>
        <w:rPr>
          <w:rStyle w:val="NormalTok"/>
        </w:rPr>
        <w:t>kmeansmod</w:t>
      </w:r>
      <w:proofErr w:type="spellEnd"/>
      <w:r>
        <w:rPr>
          <w:rStyle w:val="NormalTok"/>
        </w:rPr>
        <w:t xml:space="preserve">, glance)) </w:t>
      </w:r>
      <w:r>
        <w:rPr>
          <w:rStyle w:val="OperatorTok"/>
        </w:rPr>
        <w:t>%&gt;%</w:t>
      </w:r>
      <w:r>
        <w:br/>
      </w:r>
      <w:r>
        <w:rPr>
          <w:rStyle w:val="StringTok"/>
        </w:rPr>
        <w:t xml:space="preserve">  </w:t>
      </w:r>
      <w:proofErr w:type="spellStart"/>
      <w:r>
        <w:rPr>
          <w:rStyle w:val="KeywordTok"/>
        </w:rPr>
        <w:t>unnest</w:t>
      </w:r>
      <w:proofErr w:type="spellEnd"/>
      <w:r>
        <w:rPr>
          <w:rStyle w:val="NormalTok"/>
        </w:rPr>
        <w:t>(</w:t>
      </w:r>
      <w:r>
        <w:rPr>
          <w:rStyle w:val="DataTypeTok"/>
        </w:rPr>
        <w:t>cols =</w:t>
      </w:r>
      <w:r>
        <w:rPr>
          <w:rStyle w:val="NormalTok"/>
        </w:rPr>
        <w:t xml:space="preserve"> </w:t>
      </w:r>
      <w:r>
        <w:rPr>
          <w:rStyle w:val="KeywordTok"/>
        </w:rPr>
        <w:t>c</w:t>
      </w:r>
      <w:r>
        <w:rPr>
          <w:rStyle w:val="NormalTok"/>
        </w:rPr>
        <w:t xml:space="preserve">(glanced))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(k, </w:t>
      </w:r>
      <w:proofErr w:type="spellStart"/>
      <w:r>
        <w:rPr>
          <w:rStyle w:val="NormalTok"/>
        </w:rPr>
        <w:t>tot.withinss</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
    <w:p w14:paraId="4F103F91" w14:textId="77777777" w:rsidR="005C5CCB" w:rsidRDefault="00CC3813">
      <w:pPr>
        <w:pStyle w:val="FirstParagraph"/>
      </w:pPr>
      <w:r>
        <w:rPr>
          <w:noProof/>
        </w:rPr>
        <w:drawing>
          <wp:inline distT="0" distB="0" distL="0" distR="0" wp14:anchorId="49FA474A" wp14:editId="218DC71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clustering-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D6377D1" w14:textId="01DBF68C" w:rsidR="005C5CCB" w:rsidRDefault="00CC3813">
      <w:pPr>
        <w:pStyle w:val="SourceCode"/>
      </w:pPr>
      <w:r>
        <w:rPr>
          <w:rStyle w:val="CommentTok"/>
        </w:rPr>
        <w:t xml:space="preserve">#No elbow, maybe choose 4 </w:t>
      </w:r>
      <w:ins w:id="56" w:author="Sanne Smith" w:date="2021-05-31T21:26:00Z">
        <w:r w:rsidR="00BB3592">
          <w:rPr>
            <w:rStyle w:val="CommentTok"/>
          </w:rPr>
          <w:t>Yeah this one is a hard one</w:t>
        </w:r>
        <w:r w:rsidR="00BB3592">
          <w:t>!</w:t>
        </w:r>
      </w:ins>
      <w:del w:id="57" w:author="Sanne Smith" w:date="2021-05-31T21:26:00Z">
        <w:r w:rsidDel="00BB3592">
          <w:br/>
        </w:r>
      </w:del>
      <w:r>
        <w:br/>
      </w:r>
      <w:r>
        <w:rPr>
          <w:rStyle w:val="CommentTok"/>
        </w:rPr>
        <w:t>#redoing</w:t>
      </w:r>
      <w:r>
        <w:br/>
      </w:r>
      <w:proofErr w:type="spellStart"/>
      <w:proofErr w:type="gramStart"/>
      <w:r>
        <w:rPr>
          <w:rStyle w:val="KeywordTok"/>
        </w:rPr>
        <w:t>set.seed</w:t>
      </w:r>
      <w:proofErr w:type="spellEnd"/>
      <w:proofErr w:type="gramEnd"/>
      <w:r>
        <w:rPr>
          <w:rStyle w:val="NormalTok"/>
        </w:rPr>
        <w:t>(</w:t>
      </w:r>
      <w:r>
        <w:rPr>
          <w:rStyle w:val="DecValTok"/>
        </w:rPr>
        <w:t>1234</w:t>
      </w:r>
      <w:r>
        <w:rPr>
          <w:rStyle w:val="NormalTok"/>
        </w:rPr>
        <w:t>)</w:t>
      </w:r>
      <w:r>
        <w:br/>
      </w:r>
      <w:r>
        <w:rPr>
          <w:rStyle w:val="NormalTok"/>
        </w:rPr>
        <w:t>character_clustersv2 &lt;-</w:t>
      </w:r>
      <w:r>
        <w:rPr>
          <w:rStyle w:val="StringTok"/>
        </w:rPr>
        <w:t xml:space="preserve"> </w:t>
      </w:r>
      <w:proofErr w:type="spellStart"/>
      <w:r>
        <w:rPr>
          <w:rStyle w:val="KeywordTok"/>
        </w:rPr>
        <w:t>kmeans</w:t>
      </w:r>
      <w:proofErr w:type="spellEnd"/>
      <w:r>
        <w:rPr>
          <w:rStyle w:val="NormalTok"/>
        </w:rPr>
        <w:t>(PCS_</w:t>
      </w:r>
      <w:r>
        <w:rPr>
          <w:rStyle w:val="DecValTok"/>
        </w:rPr>
        <w:t>4</w:t>
      </w:r>
      <w:r>
        <w:rPr>
          <w:rStyle w:val="NormalTok"/>
        </w:rPr>
        <w:t xml:space="preserve">_cluster, </w:t>
      </w:r>
      <w:r>
        <w:br/>
      </w:r>
      <w:r>
        <w:rPr>
          <w:rStyle w:val="NormalTok"/>
        </w:rPr>
        <w:t xml:space="preserve">                        </w:t>
      </w:r>
      <w:r>
        <w:rPr>
          <w:rStyle w:val="DataTypeTok"/>
        </w:rPr>
        <w:t>centers =</w:t>
      </w:r>
      <w:r>
        <w:rPr>
          <w:rStyle w:val="NormalTok"/>
        </w:rPr>
        <w:t xml:space="preserve"> </w:t>
      </w:r>
      <w:r>
        <w:rPr>
          <w:rStyle w:val="DecValTok"/>
        </w:rPr>
        <w:t>4</w:t>
      </w:r>
      <w:r>
        <w:rPr>
          <w:rStyle w:val="NormalTok"/>
        </w:rPr>
        <w:t xml:space="preserve">, </w:t>
      </w:r>
      <w:r>
        <w:br/>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20</w:t>
      </w:r>
      <w:r>
        <w:rPr>
          <w:rStyle w:val="NormalTok"/>
        </w:rPr>
        <w:t>)</w:t>
      </w:r>
      <w:r>
        <w:br/>
      </w:r>
      <w:r>
        <w:rPr>
          <w:rStyle w:val="NormalTok"/>
        </w:rPr>
        <w:t>character_clustersv2</w:t>
      </w:r>
    </w:p>
    <w:p w14:paraId="70BF7F13" w14:textId="0C542378" w:rsidR="005C5CCB" w:rsidRDefault="00CC3813">
      <w:pPr>
        <w:pStyle w:val="SourceCode"/>
      </w:pPr>
      <w:r>
        <w:br/>
      </w:r>
      <w:r>
        <w:rPr>
          <w:rStyle w:val="CommentTok"/>
        </w:rPr>
        <w:t># We now use the broom package to get our results. This shows 1 row for each</w:t>
      </w:r>
      <w:r>
        <w:br/>
      </w:r>
      <w:r>
        <w:rPr>
          <w:rStyle w:val="CommentTok"/>
        </w:rPr>
        <w:t># cluster that we asked for (5) and the variables that we are using in the</w:t>
      </w:r>
      <w:r>
        <w:br/>
      </w:r>
      <w:r>
        <w:rPr>
          <w:rStyle w:val="CommentTok"/>
        </w:rPr>
        <w:t xml:space="preserve"># columns. </w:t>
      </w:r>
      <w:r>
        <w:br/>
      </w:r>
      <w:r>
        <w:rPr>
          <w:rStyle w:val="CommentTok"/>
        </w:rPr>
        <w:t># A negative number means that the cluster scores below the average for all</w:t>
      </w:r>
      <w:r>
        <w:br/>
      </w:r>
      <w:r>
        <w:rPr>
          <w:rStyle w:val="CommentTok"/>
        </w:rPr>
        <w:t># teens and a positive number means that the cluster scores above the average</w:t>
      </w:r>
      <w:r>
        <w:br/>
      </w:r>
      <w:r>
        <w:rPr>
          <w:rStyle w:val="CommentTok"/>
        </w:rPr>
        <w:t># for all teens.</w:t>
      </w:r>
      <w:r>
        <w:br/>
      </w:r>
      <w:r>
        <w:rPr>
          <w:rStyle w:val="KeywordTok"/>
        </w:rPr>
        <w:t>tidy</w:t>
      </w:r>
      <w:r>
        <w:rPr>
          <w:rStyle w:val="NormalTok"/>
        </w:rPr>
        <w:t>(character_clustersv2)</w:t>
      </w:r>
    </w:p>
    <w:p w14:paraId="7D7AF1FC" w14:textId="77777777" w:rsidR="005C5CCB" w:rsidRDefault="00CC3813">
      <w:pPr>
        <w:pStyle w:val="SourceCode"/>
      </w:pPr>
      <w:r>
        <w:rPr>
          <w:rStyle w:val="VerbatimChar"/>
        </w:rPr>
        <w:lastRenderedPageBreak/>
        <w:t xml:space="preserve">## # A </w:t>
      </w:r>
      <w:proofErr w:type="spellStart"/>
      <w:r>
        <w:rPr>
          <w:rStyle w:val="VerbatimChar"/>
        </w:rPr>
        <w:t>tibble</w:t>
      </w:r>
      <w:proofErr w:type="spellEnd"/>
      <w:r>
        <w:rPr>
          <w:rStyle w:val="VerbatimChar"/>
        </w:rPr>
        <w:t>: 4 x 8</w:t>
      </w:r>
      <w:r>
        <w:br/>
      </w:r>
      <w:r>
        <w:rPr>
          <w:rStyle w:val="VerbatimChar"/>
        </w:rPr>
        <w:t xml:space="preserve">##   </w:t>
      </w:r>
      <w:proofErr w:type="spellStart"/>
      <w:r>
        <w:rPr>
          <w:rStyle w:val="VerbatimChar"/>
        </w:rPr>
        <w:t>good_evil</w:t>
      </w:r>
      <w:proofErr w:type="spellEnd"/>
      <w:r>
        <w:rPr>
          <w:rStyle w:val="VerbatimChar"/>
        </w:rPr>
        <w:t xml:space="preserve"> </w:t>
      </w:r>
      <w:proofErr w:type="spellStart"/>
      <w:r>
        <w:rPr>
          <w:rStyle w:val="VerbatimChar"/>
        </w:rPr>
        <w:t>sweet_sour</w:t>
      </w:r>
      <w:proofErr w:type="spellEnd"/>
      <w:r>
        <w:rPr>
          <w:rStyle w:val="VerbatimChar"/>
        </w:rPr>
        <w:t xml:space="preserve"> </w:t>
      </w:r>
      <w:proofErr w:type="spellStart"/>
      <w:r>
        <w:rPr>
          <w:rStyle w:val="VerbatimChar"/>
        </w:rPr>
        <w:t>stickinmud_intere</w:t>
      </w:r>
      <w:proofErr w:type="spellEnd"/>
      <w:r>
        <w:rPr>
          <w:rStyle w:val="VerbatimChar"/>
        </w:rPr>
        <w:t xml:space="preserve">~ </w:t>
      </w:r>
      <w:proofErr w:type="spellStart"/>
      <w:r>
        <w:rPr>
          <w:rStyle w:val="VerbatimChar"/>
        </w:rPr>
        <w:t>urban_country</w:t>
      </w:r>
      <w:proofErr w:type="spellEnd"/>
      <w:r>
        <w:rPr>
          <w:rStyle w:val="VerbatimChar"/>
        </w:rPr>
        <w:t xml:space="preserve"> </w:t>
      </w:r>
      <w:proofErr w:type="spellStart"/>
      <w:r>
        <w:rPr>
          <w:rStyle w:val="VerbatimChar"/>
        </w:rPr>
        <w:t>nerd_jock</w:t>
      </w:r>
      <w:proofErr w:type="spellEnd"/>
      <w:r>
        <w:rPr>
          <w:rStyle w:val="VerbatimChar"/>
        </w:rPr>
        <w:t xml:space="preserve">  size </w:t>
      </w:r>
      <w:proofErr w:type="spellStart"/>
      <w:r>
        <w:rPr>
          <w:rStyle w:val="VerbatimChar"/>
        </w:rPr>
        <w:t>withinss</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7.16      -6.91              -3.73        -0.410     0.208   167   19967.</w:t>
      </w:r>
      <w:r>
        <w:br/>
      </w:r>
      <w:r>
        <w:rPr>
          <w:rStyle w:val="VerbatimChar"/>
        </w:rPr>
        <w:t>## 2     -5.12       5.63              -4.95         0.462    -0.801   181   16395.</w:t>
      </w:r>
      <w:r>
        <w:br/>
      </w:r>
      <w:r>
        <w:rPr>
          <w:rStyle w:val="VerbatimChar"/>
        </w:rPr>
        <w:t>## 3      7.79       5.85               3.70        -0.348     0.284   180   21544.</w:t>
      </w:r>
      <w:r>
        <w:br/>
      </w:r>
      <w:r>
        <w:rPr>
          <w:rStyle w:val="VerbatimChar"/>
        </w:rPr>
        <w:t>## 4     -6.14      -3.38               3.13         0.174     0.217   272   24423.</w:t>
      </w:r>
      <w:r>
        <w:br/>
      </w:r>
      <w:r>
        <w:rPr>
          <w:rStyle w:val="VerbatimChar"/>
        </w:rPr>
        <w:t>## # ... with 1 more variable: cluster &lt;</w:t>
      </w:r>
      <w:proofErr w:type="spellStart"/>
      <w:r>
        <w:rPr>
          <w:rStyle w:val="VerbatimChar"/>
        </w:rPr>
        <w:t>fct</w:t>
      </w:r>
      <w:proofErr w:type="spellEnd"/>
      <w:r>
        <w:rPr>
          <w:rStyle w:val="VerbatimChar"/>
        </w:rPr>
        <w:t>&gt;</w:t>
      </w:r>
    </w:p>
    <w:p w14:paraId="70A25AF0" w14:textId="77777777" w:rsidR="005C5CCB" w:rsidRDefault="00CC3813">
      <w:pPr>
        <w:pStyle w:val="SourceCode"/>
      </w:pPr>
      <w:r>
        <w:rPr>
          <w:rStyle w:val="CommentTok"/>
        </w:rPr>
        <w:t># We now plot the most important variables (large negative and positive values)</w:t>
      </w:r>
      <w:r>
        <w:br/>
      </w:r>
      <w:r>
        <w:rPr>
          <w:rStyle w:val="CommentTok"/>
        </w:rPr>
        <w:t># to interpret the clusters.</w:t>
      </w:r>
      <w:r>
        <w:br/>
      </w:r>
      <w:r>
        <w:rPr>
          <w:rStyle w:val="CommentTok"/>
        </w:rPr>
        <w:t xml:space="preserve"># We will create an importance variable that reflects the absolute size by </w:t>
      </w:r>
      <w:r>
        <w:br/>
      </w:r>
      <w:r>
        <w:rPr>
          <w:rStyle w:val="CommentTok"/>
        </w:rPr>
        <w:t># squaring the k means value and then we group our data by cluster and take</w:t>
      </w:r>
      <w:r>
        <w:br/>
      </w:r>
      <w:r>
        <w:rPr>
          <w:rStyle w:val="CommentTok"/>
        </w:rPr>
        <w:t># the largest 10 values based on the importance variable.</w:t>
      </w:r>
      <w:r>
        <w:br/>
      </w:r>
      <w:r>
        <w:rPr>
          <w:rStyle w:val="CommentTok"/>
        </w:rPr>
        <w:t xml:space="preserve"># Then, we need to use the </w:t>
      </w:r>
      <w:proofErr w:type="spellStart"/>
      <w:r>
        <w:rPr>
          <w:rStyle w:val="CommentTok"/>
        </w:rPr>
        <w:t>reorder_within</w:t>
      </w:r>
      <w:proofErr w:type="spellEnd"/>
      <w:r>
        <w:rPr>
          <w:rStyle w:val="CommentTok"/>
        </w:rPr>
        <w:t xml:space="preserve">() function from the </w:t>
      </w:r>
      <w:proofErr w:type="spellStart"/>
      <w:r>
        <w:rPr>
          <w:rStyle w:val="CommentTok"/>
        </w:rPr>
        <w:t>tidytext</w:t>
      </w:r>
      <w:proofErr w:type="spellEnd"/>
      <w:r>
        <w:rPr>
          <w:rStyle w:val="CommentTok"/>
        </w:rPr>
        <w:t xml:space="preserve"> package </w:t>
      </w:r>
      <w:r>
        <w:br/>
      </w:r>
      <w:r>
        <w:rPr>
          <w:rStyle w:val="CommentTok"/>
        </w:rPr>
        <w:t xml:space="preserve"># for our multi-cluster visualization. </w:t>
      </w:r>
      <w:r>
        <w:br/>
      </w:r>
      <w:r>
        <w:rPr>
          <w:rStyle w:val="KeywordTok"/>
        </w:rPr>
        <w:t>tidy</w:t>
      </w:r>
      <w:r>
        <w:rPr>
          <w:rStyle w:val="NormalTok"/>
        </w:rPr>
        <w:t xml:space="preserve">(character_clustersv2) </w:t>
      </w:r>
      <w:r>
        <w:rPr>
          <w:rStyle w:val="OperatorTok"/>
        </w:rPr>
        <w:t>%&gt;%</w:t>
      </w:r>
      <w:r>
        <w:br/>
      </w:r>
      <w:r>
        <w:rPr>
          <w:rStyle w:val="StringTok"/>
        </w:rPr>
        <w:t xml:space="preserve">  </w:t>
      </w:r>
      <w:r>
        <w:rPr>
          <w:rStyle w:val="KeywordTok"/>
        </w:rPr>
        <w:t>mutate</w:t>
      </w:r>
      <w:r>
        <w:rPr>
          <w:rStyle w:val="NormalTok"/>
        </w:rPr>
        <w:t>(</w:t>
      </w:r>
      <w:r>
        <w:rPr>
          <w:rStyle w:val="DataTypeTok"/>
        </w:rPr>
        <w:t>cluster =</w:t>
      </w:r>
      <w:r>
        <w:rPr>
          <w:rStyle w:val="NormalTok"/>
        </w:rPr>
        <w:t xml:space="preserve"> </w:t>
      </w:r>
      <w:proofErr w:type="spellStart"/>
      <w:r>
        <w:rPr>
          <w:rStyle w:val="KeywordTok"/>
        </w:rPr>
        <w:t>str_c</w:t>
      </w:r>
      <w:proofErr w:type="spellEnd"/>
      <w:r>
        <w:rPr>
          <w:rStyle w:val="NormalTok"/>
        </w:rPr>
        <w:t>(</w:t>
      </w:r>
      <w:r>
        <w:rPr>
          <w:rStyle w:val="StringTok"/>
        </w:rPr>
        <w:t>"cluster_"</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OperatorTok"/>
        </w:rPr>
        <w:t>%&gt;%</w:t>
      </w:r>
      <w:r>
        <w:br/>
      </w:r>
      <w:r>
        <w:rPr>
          <w:rStyle w:val="StringTok"/>
        </w:rPr>
        <w:t xml:space="preserve">  </w:t>
      </w:r>
      <w:proofErr w:type="spellStart"/>
      <w:r>
        <w:rPr>
          <w:rStyle w:val="KeywordTok"/>
        </w:rPr>
        <w:t>pivot_longer</w:t>
      </w:r>
      <w:proofErr w:type="spellEnd"/>
      <w:r>
        <w:rPr>
          <w:rStyle w:val="NormalTok"/>
        </w:rPr>
        <w:t>(</w:t>
      </w:r>
      <w:r>
        <w:rPr>
          <w:rStyle w:val="DataTypeTok"/>
        </w:rPr>
        <w:t>cols =</w:t>
      </w:r>
      <w:r>
        <w:rPr>
          <w:rStyle w:val="NormalTok"/>
        </w:rPr>
        <w:t xml:space="preserve"> </w:t>
      </w:r>
      <w:r>
        <w:rPr>
          <w:rStyle w:val="OperatorTok"/>
        </w:rPr>
        <w:t>-</w:t>
      </w:r>
      <w:r>
        <w:rPr>
          <w:rStyle w:val="KeywordTok"/>
        </w:rPr>
        <w:t>c</w:t>
      </w:r>
      <w:r>
        <w:rPr>
          <w:rStyle w:val="NormalTok"/>
        </w:rPr>
        <w:t xml:space="preserve">(cluster, </w:t>
      </w:r>
      <w:proofErr w:type="spellStart"/>
      <w:r>
        <w:rPr>
          <w:rStyle w:val="NormalTok"/>
        </w:rPr>
        <w:t>withinss</w:t>
      </w:r>
      <w:proofErr w:type="spellEnd"/>
      <w:r>
        <w:rPr>
          <w:rStyle w:val="NormalTok"/>
        </w:rPr>
        <w:t>, size),</w:t>
      </w:r>
      <w:r>
        <w:br/>
      </w:r>
      <w:r>
        <w:rPr>
          <w:rStyle w:val="NormalTok"/>
        </w:rPr>
        <w:t xml:space="preserve">               </w:t>
      </w:r>
      <w:proofErr w:type="spellStart"/>
      <w:r>
        <w:rPr>
          <w:rStyle w:val="DataTypeTok"/>
        </w:rPr>
        <w:t>names_to</w:t>
      </w:r>
      <w:proofErr w:type="spellEnd"/>
      <w:r>
        <w:rPr>
          <w:rStyle w:val="DataTypeTok"/>
        </w:rPr>
        <w:t xml:space="preserve"> =</w:t>
      </w:r>
      <w:r>
        <w:rPr>
          <w:rStyle w:val="NormalTok"/>
        </w:rPr>
        <w:t xml:space="preserve"> </w:t>
      </w:r>
      <w:r>
        <w:rPr>
          <w:rStyle w:val="StringTok"/>
        </w:rPr>
        <w:t>"Interest"</w:t>
      </w:r>
      <w:r>
        <w:rPr>
          <w:rStyle w:val="NormalTok"/>
        </w:rPr>
        <w:t>,</w:t>
      </w:r>
      <w:r>
        <w:br/>
      </w:r>
      <w:r>
        <w:rPr>
          <w:rStyle w:val="NormalTok"/>
        </w:rPr>
        <w:t xml:space="preserve">               </w:t>
      </w:r>
      <w:proofErr w:type="spellStart"/>
      <w:r>
        <w:rPr>
          <w:rStyle w:val="DataTypeTok"/>
        </w:rPr>
        <w:t>values_to</w:t>
      </w:r>
      <w:proofErr w:type="spellEnd"/>
      <w:r>
        <w:rPr>
          <w:rStyle w:val="DataTypeTok"/>
        </w:rPr>
        <w:t xml:space="preserve"> =</w:t>
      </w:r>
      <w:r>
        <w:rPr>
          <w:rStyle w:val="NormalTok"/>
        </w:rPr>
        <w:t xml:space="preserve"> </w:t>
      </w:r>
      <w:r>
        <w:rPr>
          <w:rStyle w:val="StringTok"/>
        </w:rPr>
        <w:t>"Value"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importance =</w:t>
      </w:r>
      <w:r>
        <w:rPr>
          <w:rStyle w:val="NormalTok"/>
        </w:rPr>
        <w:t xml:space="preserve"> Value </w:t>
      </w:r>
      <w:r>
        <w:rPr>
          <w:rStyle w:val="OperatorTok"/>
        </w:rPr>
        <w:t>*</w:t>
      </w:r>
      <w:r>
        <w:rPr>
          <w:rStyle w:val="StringTok"/>
        </w:rPr>
        <w:t xml:space="preserve"> </w:t>
      </w:r>
      <w:r>
        <w:rPr>
          <w:rStyle w:val="NormalTok"/>
        </w:rPr>
        <w:t xml:space="preserve">Value)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(cluster) </w:t>
      </w:r>
      <w:r>
        <w:rPr>
          <w:rStyle w:val="OperatorTok"/>
        </w:rPr>
        <w:t>%&gt;%</w:t>
      </w:r>
      <w:r>
        <w:br/>
      </w:r>
      <w:r>
        <w:rPr>
          <w:rStyle w:val="StringTok"/>
        </w:rPr>
        <w:t xml:space="preserve">  </w:t>
      </w:r>
      <w:proofErr w:type="spellStart"/>
      <w:r>
        <w:rPr>
          <w:rStyle w:val="KeywordTok"/>
        </w:rPr>
        <w:t>slice_max</w:t>
      </w:r>
      <w:proofErr w:type="spellEnd"/>
      <w:r>
        <w:rPr>
          <w:rStyle w:val="NormalTok"/>
        </w:rPr>
        <w:t xml:space="preserve">(importance, </w:t>
      </w:r>
      <w:r>
        <w:rPr>
          <w:rStyle w:val="DataTypeTok"/>
        </w:rPr>
        <w:t>n =</w:t>
      </w:r>
      <w:r>
        <w:rPr>
          <w:rStyle w:val="NormalTok"/>
        </w:rPr>
        <w:t xml:space="preserve"> </w:t>
      </w:r>
      <w:r>
        <w:rPr>
          <w:rStyle w:val="DecValTok"/>
        </w:rPr>
        <w:t>10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cluster =</w:t>
      </w:r>
      <w:r>
        <w:rPr>
          <w:rStyle w:val="NormalTok"/>
        </w:rPr>
        <w:t xml:space="preserve"> </w:t>
      </w:r>
      <w:proofErr w:type="spellStart"/>
      <w:r>
        <w:rPr>
          <w:rStyle w:val="KeywordTok"/>
        </w:rPr>
        <w:t>as.factor</w:t>
      </w:r>
      <w:proofErr w:type="spellEnd"/>
      <w:r>
        <w:rPr>
          <w:rStyle w:val="NormalTok"/>
        </w:rPr>
        <w:t>(cluster),</w:t>
      </w:r>
      <w:r>
        <w:br/>
      </w:r>
      <w:r>
        <w:rPr>
          <w:rStyle w:val="NormalTok"/>
        </w:rPr>
        <w:t xml:space="preserve">         </w:t>
      </w:r>
      <w:r>
        <w:rPr>
          <w:rStyle w:val="DataTypeTok"/>
        </w:rPr>
        <w:t>Interest =</w:t>
      </w:r>
      <w:r>
        <w:rPr>
          <w:rStyle w:val="NormalTok"/>
        </w:rPr>
        <w:t xml:space="preserve"> </w:t>
      </w:r>
      <w:proofErr w:type="spellStart"/>
      <w:r>
        <w:rPr>
          <w:rStyle w:val="KeywordTok"/>
        </w:rPr>
        <w:t>reorder_within</w:t>
      </w:r>
      <w:proofErr w:type="spellEnd"/>
      <w:r>
        <w:rPr>
          <w:rStyle w:val="NormalTok"/>
        </w:rPr>
        <w:t>(Interest,</w:t>
      </w:r>
      <w:r>
        <w:br/>
      </w:r>
      <w:r>
        <w:rPr>
          <w:rStyle w:val="NormalTok"/>
        </w:rPr>
        <w:t xml:space="preserve">                                   </w:t>
      </w:r>
      <w:r>
        <w:rPr>
          <w:rStyle w:val="DataTypeTok"/>
        </w:rPr>
        <w:t>by =</w:t>
      </w:r>
      <w:r>
        <w:rPr>
          <w:rStyle w:val="NormalTok"/>
        </w:rPr>
        <w:t xml:space="preserve"> importance,</w:t>
      </w:r>
      <w:r>
        <w:br/>
      </w:r>
      <w:r>
        <w:rPr>
          <w:rStyle w:val="NormalTok"/>
        </w:rPr>
        <w:t xml:space="preserve">                                   </w:t>
      </w:r>
      <w:r>
        <w:rPr>
          <w:rStyle w:val="DataTypeTok"/>
        </w:rPr>
        <w:t>within =</w:t>
      </w:r>
      <w:r>
        <w:rPr>
          <w:rStyle w:val="NormalTok"/>
        </w:rPr>
        <w:t xml:space="preserve"> cluster)) </w:t>
      </w:r>
      <w:r>
        <w:rPr>
          <w:rStyle w:val="OperatorTok"/>
        </w:rPr>
        <w:t>%&gt;%</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Value, </w:t>
      </w:r>
      <w:r>
        <w:br/>
      </w:r>
      <w:r>
        <w:rPr>
          <w:rStyle w:val="NormalTok"/>
        </w:rPr>
        <w:t xml:space="preserve">               </w:t>
      </w:r>
      <w:r>
        <w:rPr>
          <w:rStyle w:val="DataTypeTok"/>
        </w:rPr>
        <w:t>x =</w:t>
      </w:r>
      <w:r>
        <w:rPr>
          <w:rStyle w:val="NormalTok"/>
        </w:rPr>
        <w:t xml:space="preserve"> Interest,</w:t>
      </w:r>
      <w:r>
        <w:br/>
      </w:r>
      <w:r>
        <w:rPr>
          <w:rStyle w:val="NormalTok"/>
        </w:rPr>
        <w:t xml:space="preserve">               </w:t>
      </w:r>
      <w:r>
        <w:rPr>
          <w:rStyle w:val="DataTypeTok"/>
        </w:rPr>
        <w:t>fill =</w:t>
      </w:r>
      <w:r>
        <w:rPr>
          <w:rStyle w:val="NormalTok"/>
        </w:rPr>
        <w:t xml:space="preserve"> Interest))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StringTok"/>
        </w:rPr>
        <w:t xml:space="preserve"> </w:t>
      </w:r>
      <w:r>
        <w:rPr>
          <w:rStyle w:val="NormalTok"/>
        </w:rPr>
        <w:t xml:space="preserve">cluster, </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r>
        <w:rPr>
          <w:rStyle w:val="DataTypeTok"/>
        </w:rPr>
        <w:t>scales =</w:t>
      </w:r>
      <w:r>
        <w:rPr>
          <w:rStyle w:val="NormalTok"/>
        </w:rPr>
        <w:t xml:space="preserve"> </w:t>
      </w:r>
      <w:r>
        <w:rPr>
          <w:rStyle w:val="StringTok"/>
        </w:rPr>
        <w:t>"</w:t>
      </w:r>
      <w:proofErr w:type="spellStart"/>
      <w:r>
        <w:rPr>
          <w:rStyle w:val="StringTok"/>
        </w:rPr>
        <w:t>free_y</w:t>
      </w:r>
      <w:proofErr w:type="spellEnd"/>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proofErr w:type="spellStart"/>
      <w:r>
        <w:rPr>
          <w:rStyle w:val="KeywordTok"/>
        </w:rPr>
        <w:t>scale_x_reordered</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w:t>
      </w:r>
    </w:p>
    <w:p w14:paraId="1F8795E9" w14:textId="77777777" w:rsidR="005C5CCB" w:rsidRDefault="00CC3813">
      <w:pPr>
        <w:pStyle w:val="FirstParagraph"/>
      </w:pPr>
      <w:r>
        <w:rPr>
          <w:noProof/>
        </w:rPr>
        <w:lastRenderedPageBreak/>
        <w:drawing>
          <wp:inline distT="0" distB="0" distL="0" distR="0" wp14:anchorId="571C6638" wp14:editId="778A658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302BA2_Template_files/figure-docx/clustering-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8644D5" w14:textId="0416ACF1" w:rsidR="00F44988" w:rsidRDefault="00CC3813">
      <w:pPr>
        <w:pStyle w:val="SourceCode"/>
      </w:pPr>
      <w:r>
        <w:rPr>
          <w:rStyle w:val="CommentTok"/>
        </w:rPr>
        <w:t># Let's try to interpret the values</w:t>
      </w:r>
      <w:r>
        <w:br/>
      </w:r>
      <w:r>
        <w:rPr>
          <w:rStyle w:val="CommentTok"/>
        </w:rPr>
        <w:t xml:space="preserve"># Cluster 1:  scaled evil, sweet, stick in mud - Mean Girl? </w:t>
      </w:r>
      <w:r>
        <w:br/>
      </w:r>
      <w:r>
        <w:rPr>
          <w:rStyle w:val="CommentTok"/>
        </w:rPr>
        <w:t># Cluster 2: scaled sour, good, stick in mud, nerd - Snarky Nerd?</w:t>
      </w:r>
      <w:r>
        <w:br/>
      </w:r>
      <w:r>
        <w:rPr>
          <w:rStyle w:val="CommentTok"/>
        </w:rPr>
        <w:t xml:space="preserve"># Cluster 3: scaled evil, sour, interesting - Complex </w:t>
      </w:r>
      <w:r w:rsidR="0058745F">
        <w:rPr>
          <w:rStyle w:val="CommentTok"/>
        </w:rPr>
        <w:t>Villain</w:t>
      </w:r>
      <w:r>
        <w:rPr>
          <w:rStyle w:val="CommentTok"/>
        </w:rPr>
        <w:t>?</w:t>
      </w:r>
      <w:r>
        <w:br/>
      </w:r>
      <w:r>
        <w:rPr>
          <w:rStyle w:val="CommentTok"/>
        </w:rPr>
        <w:t># Cluster 4: good, sweet, interesting - Classical hero?</w:t>
      </w:r>
      <w:r>
        <w:br/>
      </w:r>
      <w:r>
        <w:br/>
      </w:r>
      <w:r>
        <w:br/>
      </w:r>
      <w:r>
        <w:rPr>
          <w:rStyle w:val="CommentTok"/>
        </w:rPr>
        <w:t># Another visualization is to plot clusters on principal components. You could either first run a PCA, juice the object, and join the PCA loadings to your</w:t>
      </w:r>
      <w:r w:rsidR="00F44988">
        <w:t xml:space="preserve"> </w:t>
      </w:r>
      <w:r>
        <w:rPr>
          <w:rStyle w:val="CommentTok"/>
        </w:rPr>
        <w:t xml:space="preserve">data (see lab last week) or run </w:t>
      </w:r>
      <w:proofErr w:type="spellStart"/>
      <w:proofErr w:type="gramStart"/>
      <w:r>
        <w:rPr>
          <w:rStyle w:val="CommentTok"/>
        </w:rPr>
        <w:t>autoplot</w:t>
      </w:r>
      <w:proofErr w:type="spellEnd"/>
      <w:r>
        <w:rPr>
          <w:rStyle w:val="CommentTok"/>
        </w:rPr>
        <w:t>(</w:t>
      </w:r>
      <w:proofErr w:type="gramEnd"/>
      <w:r>
        <w:rPr>
          <w:rStyle w:val="CommentTok"/>
        </w:rPr>
        <w:t>).</w:t>
      </w:r>
      <w:r w:rsidR="00F44988">
        <w:t xml:space="preserve"> </w:t>
      </w:r>
      <w:r>
        <w:rPr>
          <w:rStyle w:val="CommentTok"/>
        </w:rPr>
        <w:t xml:space="preserve">For a k means cluster object, </w:t>
      </w:r>
      <w:proofErr w:type="spellStart"/>
      <w:r>
        <w:rPr>
          <w:rStyle w:val="CommentTok"/>
        </w:rPr>
        <w:t>autoplot</w:t>
      </w:r>
      <w:proofErr w:type="spellEnd"/>
      <w:r>
        <w:rPr>
          <w:rStyle w:val="CommentTok"/>
        </w:rPr>
        <w:t xml:space="preserve"> will return the clusters plotted on the first two principal components. This is helpful if you have many variables </w:t>
      </w:r>
      <w:r>
        <w:br/>
      </w:r>
      <w:r>
        <w:rPr>
          <w:rStyle w:val="CommentTok"/>
        </w:rPr>
        <w:t>and the clusters are way up there in high dimensional space.</w:t>
      </w:r>
      <w:r>
        <w:br/>
      </w:r>
      <w:r>
        <w:rPr>
          <w:rStyle w:val="CommentTok"/>
        </w:rPr>
        <w:t xml:space="preserve"># </w:t>
      </w:r>
      <w:proofErr w:type="spellStart"/>
      <w:r>
        <w:rPr>
          <w:rStyle w:val="CommentTok"/>
        </w:rPr>
        <w:t>autoplot</w:t>
      </w:r>
      <w:proofErr w:type="spellEnd"/>
      <w:r>
        <w:rPr>
          <w:rStyle w:val="CommentTok"/>
        </w:rPr>
        <w:t xml:space="preserve">(character_clustersv2,  </w:t>
      </w:r>
      <w:r>
        <w:br/>
      </w:r>
      <w:r>
        <w:rPr>
          <w:rStyle w:val="CommentTok"/>
        </w:rPr>
        <w:t xml:space="preserve">#          PCS_4_cluster, </w:t>
      </w:r>
      <w:r>
        <w:br/>
      </w:r>
      <w:r>
        <w:rPr>
          <w:rStyle w:val="CommentTok"/>
        </w:rPr>
        <w:t>#          alpha = 0.5)  +</w:t>
      </w:r>
      <w:r>
        <w:br/>
      </w:r>
      <w:r>
        <w:rPr>
          <w:rStyle w:val="CommentTok"/>
        </w:rPr>
        <w:t xml:space="preserve">#   </w:t>
      </w:r>
      <w:proofErr w:type="spellStart"/>
      <w:r>
        <w:rPr>
          <w:rStyle w:val="CommentTok"/>
        </w:rPr>
        <w:t>scale_color_discrete</w:t>
      </w:r>
      <w:proofErr w:type="spellEnd"/>
      <w:r>
        <w:rPr>
          <w:rStyle w:val="CommentTok"/>
        </w:rPr>
        <w:t>(breaks=c("1", "2", "3", "4"),</w:t>
      </w:r>
      <w:r>
        <w:br/>
      </w:r>
      <w:r>
        <w:rPr>
          <w:rStyle w:val="CommentTok"/>
        </w:rPr>
        <w:t xml:space="preserve">#                        labels=c("Mean Girl", "Snarky Nerd", "Complex </w:t>
      </w:r>
      <w:r w:rsidR="0058745F">
        <w:rPr>
          <w:rStyle w:val="CommentTok"/>
        </w:rPr>
        <w:t>Villain</w:t>
      </w:r>
      <w:r>
        <w:rPr>
          <w:rStyle w:val="CommentTok"/>
        </w:rPr>
        <w:t xml:space="preserve">", </w:t>
      </w:r>
      <w:r>
        <w:br/>
      </w:r>
      <w:r>
        <w:rPr>
          <w:rStyle w:val="CommentTok"/>
        </w:rPr>
        <w:t>#                                 "Classical Hero"))</w:t>
      </w:r>
      <w:r>
        <w:br/>
      </w:r>
      <w:r w:rsidR="007779EE">
        <w:t xml:space="preserve">This wanted commented out because it would not knit but I pasted the graph in below </w:t>
      </w:r>
      <w:ins w:id="58" w:author="Sanne Smith" w:date="2021-05-31T21:29:00Z">
        <w:r w:rsidR="002417CC">
          <w:t xml:space="preserve"> that is ok for me. Wonder why it didn’t want to knit!</w:t>
        </w:r>
      </w:ins>
    </w:p>
    <w:p w14:paraId="034E2F0C" w14:textId="5398A927" w:rsidR="00F44988" w:rsidRDefault="00F44988">
      <w:pPr>
        <w:pStyle w:val="SourceCode"/>
      </w:pPr>
      <w:r w:rsidRPr="00F44988">
        <w:rPr>
          <w:noProof/>
        </w:rPr>
        <w:lastRenderedPageBreak/>
        <w:drawing>
          <wp:inline distT="0" distB="0" distL="0" distR="0" wp14:anchorId="229E25FF" wp14:editId="34350655">
            <wp:extent cx="5943600" cy="579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1200"/>
                    </a:xfrm>
                    <a:prstGeom prst="rect">
                      <a:avLst/>
                    </a:prstGeom>
                  </pic:spPr>
                </pic:pic>
              </a:graphicData>
            </a:graphic>
          </wp:inline>
        </w:drawing>
      </w:r>
    </w:p>
    <w:p w14:paraId="525A9FB9" w14:textId="69D0678E" w:rsidR="00F44988" w:rsidRDefault="00CC3813" w:rsidP="00F44988">
      <w:pPr>
        <w:pStyle w:val="SourceCode"/>
      </w:pPr>
      <w:r>
        <w:br/>
      </w:r>
      <w:r>
        <w:rPr>
          <w:rStyle w:val="CommentTok"/>
        </w:rPr>
        <w:t xml:space="preserve">#Snarky Nerd and Classical Hero seem to have some overlap while the Complex </w:t>
      </w:r>
      <w:r w:rsidR="0058745F">
        <w:rPr>
          <w:rStyle w:val="CommentTok"/>
        </w:rPr>
        <w:t>Villain</w:t>
      </w:r>
      <w:r>
        <w:rPr>
          <w:rStyle w:val="CommentTok"/>
        </w:rPr>
        <w:t xml:space="preserve"> and Mean Girl have overlap. Classical hero and complex </w:t>
      </w:r>
      <w:r w:rsidR="0058745F">
        <w:rPr>
          <w:rStyle w:val="CommentTok"/>
        </w:rPr>
        <w:t>Villain</w:t>
      </w:r>
      <w:r>
        <w:rPr>
          <w:rStyle w:val="CommentTok"/>
        </w:rPr>
        <w:t xml:space="preserve"> don't mix much, understandably. Snarky Nerd and Mean Girl also seem to not mix much. I like my clusters! They make sense.</w:t>
      </w:r>
      <w:ins w:id="59" w:author="Sanne Smith" w:date="2021-05-31T21:29:00Z">
        <w:r w:rsidR="002417CC">
          <w:rPr>
            <w:rStyle w:val="CommentTok"/>
          </w:rPr>
          <w:t xml:space="preserve"> :D </w:t>
        </w:r>
      </w:ins>
      <w:r>
        <w:br/>
      </w:r>
      <w:r>
        <w:br/>
      </w:r>
      <w:r>
        <w:br/>
      </w:r>
      <w:r>
        <w:rPr>
          <w:rStyle w:val="CommentTok"/>
        </w:rPr>
        <w:t># Select 5 fictional works to plot the characters, a selection of principal components, and the clusters to visualize. Discuss why you chose these works and answer the main question (What kind of fictional characters exist?)</w:t>
      </w:r>
      <w:r>
        <w:br/>
      </w:r>
      <w:r>
        <w:br/>
      </w:r>
      <w:r>
        <w:br/>
      </w:r>
      <w:r>
        <w:rPr>
          <w:rStyle w:val="CommentTok"/>
        </w:rPr>
        <w:t xml:space="preserve">#Need to combine cluster info, PCs, characters, and 5 shows </w:t>
      </w:r>
      <w:r>
        <w:br/>
      </w:r>
      <w:r>
        <w:rPr>
          <w:rStyle w:val="CommentTok"/>
        </w:rPr>
        <w:lastRenderedPageBreak/>
        <w:t xml:space="preserve">#Shows: Mean Girls, Pirates of the Caribbean, </w:t>
      </w:r>
      <w:proofErr w:type="spellStart"/>
      <w:r>
        <w:rPr>
          <w:rStyle w:val="CommentTok"/>
        </w:rPr>
        <w:t>Schitt's</w:t>
      </w:r>
      <w:proofErr w:type="spellEnd"/>
      <w:r>
        <w:rPr>
          <w:rStyle w:val="CommentTok"/>
        </w:rPr>
        <w:t xml:space="preserve"> Creek, Star Wars, Big Bang</w:t>
      </w:r>
      <w:r>
        <w:br/>
      </w:r>
      <w:r>
        <w:br/>
      </w:r>
    </w:p>
    <w:p w14:paraId="33161A47" w14:textId="13116D39" w:rsidR="005C5CCB" w:rsidRDefault="00CC3813">
      <w:pPr>
        <w:pStyle w:val="SourceCode"/>
      </w:pPr>
      <w:r>
        <w:rPr>
          <w:rStyle w:val="CommentTok"/>
        </w:rPr>
        <w:t>#adding clusters</w:t>
      </w:r>
      <w:r>
        <w:br/>
      </w:r>
      <w:proofErr w:type="spellStart"/>
      <w:r>
        <w:rPr>
          <w:rStyle w:val="NormalTok"/>
        </w:rPr>
        <w:t>clust</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new_dataset</w:t>
      </w:r>
      <w:proofErr w:type="spellEnd"/>
      <w:r>
        <w:rPr>
          <w:rStyle w:val="NormalTok"/>
        </w:rPr>
        <w:t xml:space="preserve">, </w:t>
      </w:r>
      <w:r>
        <w:rPr>
          <w:rStyle w:val="DataTypeTok"/>
        </w:rPr>
        <w:t>cluster =</w:t>
      </w:r>
      <w:r>
        <w:rPr>
          <w:rStyle w:val="NormalTok"/>
        </w:rPr>
        <w:t xml:space="preserve"> character_clustersv2</w:t>
      </w:r>
      <w:r>
        <w:rPr>
          <w:rStyle w:val="OperatorTok"/>
        </w:rPr>
        <w:t>$</w:t>
      </w:r>
      <w:r>
        <w:rPr>
          <w:rStyle w:val="NormalTok"/>
        </w:rPr>
        <w:t>cluster)</w:t>
      </w:r>
      <w:r>
        <w:br/>
      </w:r>
      <w:r>
        <w:br/>
      </w:r>
      <w:r>
        <w:rPr>
          <w:rStyle w:val="CommentTok"/>
        </w:rPr>
        <w:t>#Filtering 5 datasets</w:t>
      </w:r>
      <w:r>
        <w:br/>
      </w:r>
      <w:r>
        <w:rPr>
          <w:rStyle w:val="NormalTok"/>
        </w:rPr>
        <w:t>works &lt;-</w:t>
      </w:r>
      <w:r>
        <w:rPr>
          <w:rStyle w:val="StringTok"/>
        </w:rPr>
        <w:t xml:space="preserve"> </w:t>
      </w:r>
      <w:r>
        <w:rPr>
          <w:rStyle w:val="KeywordTok"/>
        </w:rPr>
        <w:t>c</w:t>
      </w:r>
      <w:r>
        <w:rPr>
          <w:rStyle w:val="NormalTok"/>
        </w:rPr>
        <w:t>(</w:t>
      </w:r>
      <w:r>
        <w:rPr>
          <w:rStyle w:val="StringTok"/>
        </w:rPr>
        <w:t>"Mean Girls"</w:t>
      </w:r>
      <w:r>
        <w:rPr>
          <w:rStyle w:val="NormalTok"/>
        </w:rPr>
        <w:t xml:space="preserve">, </w:t>
      </w:r>
      <w:r>
        <w:rPr>
          <w:rStyle w:val="StringTok"/>
        </w:rPr>
        <w:t>"Pirates of the Caribbean"</w:t>
      </w:r>
      <w:r>
        <w:rPr>
          <w:rStyle w:val="NormalTok"/>
        </w:rPr>
        <w:t xml:space="preserve">, </w:t>
      </w:r>
      <w:r>
        <w:rPr>
          <w:rStyle w:val="StringTok"/>
        </w:rPr>
        <w:t>"</w:t>
      </w:r>
      <w:proofErr w:type="spellStart"/>
      <w:r>
        <w:rPr>
          <w:rStyle w:val="StringTok"/>
        </w:rPr>
        <w:t>Schitt's</w:t>
      </w:r>
      <w:proofErr w:type="spellEnd"/>
      <w:r>
        <w:rPr>
          <w:rStyle w:val="StringTok"/>
        </w:rPr>
        <w:t xml:space="preserve"> Creek"</w:t>
      </w:r>
      <w:r>
        <w:rPr>
          <w:rStyle w:val="NormalTok"/>
        </w:rPr>
        <w:t xml:space="preserve">, </w:t>
      </w:r>
      <w:r>
        <w:rPr>
          <w:rStyle w:val="StringTok"/>
        </w:rPr>
        <w:t>"Star Wars"</w:t>
      </w:r>
      <w:r>
        <w:rPr>
          <w:rStyle w:val="NormalTok"/>
        </w:rPr>
        <w:t xml:space="preserve">, </w:t>
      </w:r>
      <w:r>
        <w:rPr>
          <w:rStyle w:val="StringTok"/>
        </w:rPr>
        <w:t>"Big Bang"</w:t>
      </w:r>
      <w:r>
        <w:rPr>
          <w:rStyle w:val="NormalTok"/>
        </w:rPr>
        <w:t xml:space="preserve">, </w:t>
      </w:r>
      <w:r>
        <w:rPr>
          <w:rStyle w:val="StringTok"/>
        </w:rPr>
        <w:t>"The Big Bang Theory"</w:t>
      </w:r>
      <w:r>
        <w:rPr>
          <w:rStyle w:val="NormalTok"/>
        </w:rPr>
        <w:t>)</w:t>
      </w:r>
      <w:r>
        <w:br/>
      </w:r>
      <w:r>
        <w:br/>
      </w:r>
      <w:proofErr w:type="spellStart"/>
      <w:r>
        <w:rPr>
          <w:rStyle w:val="NormalTok"/>
        </w:rPr>
        <w:t>filteredworks</w:t>
      </w:r>
      <w:proofErr w:type="spellEnd"/>
      <w:r>
        <w:rPr>
          <w:rStyle w:val="NormalTok"/>
        </w:rPr>
        <w:t xml:space="preserve"> &lt;-</w:t>
      </w:r>
      <w:r>
        <w:rPr>
          <w:rStyle w:val="StringTok"/>
        </w:rPr>
        <w:t xml:space="preserve"> </w:t>
      </w:r>
      <w:r>
        <w:rPr>
          <w:rStyle w:val="KeywordTok"/>
        </w:rPr>
        <w:t>filter</w:t>
      </w:r>
      <w:r>
        <w:rPr>
          <w:rStyle w:val="NormalTok"/>
        </w:rPr>
        <w:t>(</w:t>
      </w:r>
      <w:proofErr w:type="spellStart"/>
      <w:r>
        <w:rPr>
          <w:rStyle w:val="NormalTok"/>
        </w:rPr>
        <w:t>clust</w:t>
      </w:r>
      <w:proofErr w:type="spellEnd"/>
      <w:r>
        <w:rPr>
          <w:rStyle w:val="NormalTok"/>
        </w:rPr>
        <w:t xml:space="preserve">, </w:t>
      </w:r>
      <w:proofErr w:type="spellStart"/>
      <w:r>
        <w:rPr>
          <w:rStyle w:val="NormalTok"/>
        </w:rPr>
        <w:t>fictional_work</w:t>
      </w:r>
      <w:proofErr w:type="spellEnd"/>
      <w:r>
        <w:rPr>
          <w:rStyle w:val="NormalTok"/>
        </w:rPr>
        <w:t xml:space="preserve"> </w:t>
      </w:r>
      <w:r>
        <w:rPr>
          <w:rStyle w:val="OperatorTok"/>
        </w:rPr>
        <w:t>%in%</w:t>
      </w:r>
      <w:r>
        <w:rPr>
          <w:rStyle w:val="StringTok"/>
        </w:rPr>
        <w:t xml:space="preserve"> </w:t>
      </w:r>
      <w:r>
        <w:rPr>
          <w:rStyle w:val="NormalTok"/>
        </w:rPr>
        <w:t>works)</w:t>
      </w:r>
      <w:r>
        <w:br/>
      </w:r>
      <w:r>
        <w:br/>
      </w:r>
      <w:r>
        <w:rPr>
          <w:rStyle w:val="CommentTok"/>
        </w:rPr>
        <w:t># We make five dummy variables based on cluster membership.</w:t>
      </w:r>
      <w:r>
        <w:br/>
      </w:r>
      <w:r>
        <w:rPr>
          <w:rStyle w:val="CommentTok"/>
        </w:rPr>
        <w:t xml:space="preserve">#"Mean Girl", "Snarky Nerd", "Complex </w:t>
      </w:r>
      <w:r w:rsidR="0058745F">
        <w:rPr>
          <w:rStyle w:val="CommentTok"/>
        </w:rPr>
        <w:t>Villain</w:t>
      </w:r>
      <w:r>
        <w:rPr>
          <w:rStyle w:val="CommentTok"/>
        </w:rPr>
        <w:t>",  "Classical Hero"</w:t>
      </w:r>
      <w:r>
        <w:br/>
      </w:r>
      <w:r>
        <w:br/>
      </w:r>
      <w:proofErr w:type="spellStart"/>
      <w:r>
        <w:rPr>
          <w:rStyle w:val="NormalTok"/>
        </w:rPr>
        <w:t>filteredworks</w:t>
      </w:r>
      <w:r>
        <w:rPr>
          <w:rStyle w:val="OperatorTok"/>
        </w:rPr>
        <w:t>$</w:t>
      </w:r>
      <w:r>
        <w:rPr>
          <w:rStyle w:val="NormalTok"/>
        </w:rPr>
        <w:t>cluster</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filteredworks</w:t>
      </w:r>
      <w:r>
        <w:rPr>
          <w:rStyle w:val="OperatorTok"/>
        </w:rPr>
        <w:t>$</w:t>
      </w:r>
      <w:r>
        <w:rPr>
          <w:rStyle w:val="NormalTok"/>
        </w:rPr>
        <w:t>cluster</w:t>
      </w:r>
      <w:proofErr w:type="spellEnd"/>
      <w:r>
        <w:rPr>
          <w:rStyle w:val="NormalTok"/>
        </w:rPr>
        <w:t>)</w:t>
      </w:r>
      <w:r>
        <w:br/>
      </w:r>
      <w:r>
        <w:br/>
      </w:r>
      <w:r>
        <w:br/>
      </w:r>
      <w:proofErr w:type="spellStart"/>
      <w:r>
        <w:rPr>
          <w:rStyle w:val="NormalTok"/>
        </w:rPr>
        <w:t>filtereddata</w:t>
      </w:r>
      <w:proofErr w:type="spellEnd"/>
      <w:r>
        <w:rPr>
          <w:rStyle w:val="NormalTok"/>
        </w:rPr>
        <w:t xml:space="preserve"> &lt;-</w:t>
      </w:r>
      <w:r>
        <w:rPr>
          <w:rStyle w:val="StringTok"/>
        </w:rPr>
        <w:t xml:space="preserve"> </w:t>
      </w:r>
      <w:proofErr w:type="spellStart"/>
      <w:r>
        <w:rPr>
          <w:rStyle w:val="NormalTok"/>
        </w:rPr>
        <w:t>filteredworks</w:t>
      </w:r>
      <w:proofErr w:type="spellEnd"/>
      <w:r>
        <w:rPr>
          <w:rStyle w:val="NormalTok"/>
        </w:rPr>
        <w:t xml:space="preserve"> </w:t>
      </w:r>
      <w:r>
        <w:rPr>
          <w:rStyle w:val="OperatorTok"/>
        </w:rPr>
        <w:t>%&gt;%</w:t>
      </w:r>
      <w:r>
        <w:br/>
      </w:r>
      <w:r>
        <w:rPr>
          <w:rStyle w:val="KeywordTok"/>
        </w:rPr>
        <w:t>mutate</w:t>
      </w:r>
      <w:r>
        <w:rPr>
          <w:rStyle w:val="NormalTok"/>
        </w:rPr>
        <w:t>(</w:t>
      </w:r>
      <w:r>
        <w:rPr>
          <w:rStyle w:val="DataTypeTok"/>
        </w:rPr>
        <w:t>cluster =</w:t>
      </w:r>
      <w:r>
        <w:rPr>
          <w:rStyle w:val="NormalTok"/>
        </w:rPr>
        <w:t xml:space="preserve"> </w:t>
      </w:r>
      <w:proofErr w:type="spellStart"/>
      <w:r>
        <w:rPr>
          <w:rStyle w:val="KeywordTok"/>
        </w:rPr>
        <w:t>case_when</w:t>
      </w:r>
      <w:proofErr w:type="spellEnd"/>
      <w:r>
        <w:rPr>
          <w:rStyle w:val="NormalTok"/>
        </w:rPr>
        <w:t>(</w:t>
      </w:r>
      <w:r>
        <w:br/>
      </w:r>
      <w:r>
        <w:rPr>
          <w:rStyle w:val="NormalTok"/>
        </w:rPr>
        <w:t xml:space="preserve">  cluster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"Mean Girl (Or Guy)"</w:t>
      </w:r>
      <w:r>
        <w:rPr>
          <w:rStyle w:val="NormalTok"/>
        </w:rPr>
        <w:t>,</w:t>
      </w:r>
      <w:r>
        <w:br/>
      </w:r>
      <w:r>
        <w:rPr>
          <w:rStyle w:val="NormalTok"/>
        </w:rPr>
        <w:t xml:space="preserve">  cluster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"Snarky Nerd"</w:t>
      </w:r>
      <w:r>
        <w:rPr>
          <w:rStyle w:val="NormalTok"/>
        </w:rPr>
        <w:t>,</w:t>
      </w:r>
      <w:r>
        <w:br/>
      </w:r>
      <w:r>
        <w:rPr>
          <w:rStyle w:val="NormalTok"/>
        </w:rPr>
        <w:t xml:space="preserve">cluster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"Complex </w:t>
      </w:r>
      <w:r w:rsidR="0058745F">
        <w:rPr>
          <w:rStyle w:val="StringTok"/>
        </w:rPr>
        <w:t>Villain</w:t>
      </w:r>
      <w:r>
        <w:rPr>
          <w:rStyle w:val="StringTok"/>
        </w:rPr>
        <w:t>"</w:t>
      </w:r>
      <w:r>
        <w:rPr>
          <w:rStyle w:val="NormalTok"/>
        </w:rPr>
        <w:t>,</w:t>
      </w:r>
      <w:r>
        <w:br/>
      </w:r>
      <w:r>
        <w:rPr>
          <w:rStyle w:val="NormalTok"/>
        </w:rPr>
        <w:t xml:space="preserve">   cluster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"Classical Hero"</w:t>
      </w:r>
      <w:r>
        <w:rPr>
          <w:rStyle w:val="NormalTok"/>
        </w:rPr>
        <w:t>))</w:t>
      </w:r>
      <w:r>
        <w:br/>
      </w:r>
      <w:r>
        <w:br/>
      </w:r>
      <w:r>
        <w:rPr>
          <w:rStyle w:val="NormalTok"/>
        </w:rPr>
        <w:t xml:space="preserve">         </w:t>
      </w:r>
      <w:r>
        <w:br/>
      </w:r>
      <w:r>
        <w:rPr>
          <w:rStyle w:val="CommentTok"/>
        </w:rPr>
        <w:t xml:space="preserve">#Plotting </w:t>
      </w:r>
      <w:r>
        <w:br/>
      </w:r>
      <w:proofErr w:type="spellStart"/>
      <w:r>
        <w:rPr>
          <w:rStyle w:val="KeywordTok"/>
        </w:rPr>
        <w:t>ggplot</w:t>
      </w:r>
      <w:proofErr w:type="spellEnd"/>
      <w:r>
        <w:rPr>
          <w:rStyle w:val="NormalTok"/>
        </w:rPr>
        <w:t>(</w:t>
      </w:r>
      <w:proofErr w:type="spellStart"/>
      <w:r>
        <w:rPr>
          <w:rStyle w:val="NormalTok"/>
        </w:rPr>
        <w:t>filtereddata</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 xml:space="preserve">(PC1, PC2, </w:t>
      </w:r>
      <w:r>
        <w:rPr>
          <w:rStyle w:val="DataTypeTok"/>
        </w:rPr>
        <w:t>label =</w:t>
      </w:r>
      <w:proofErr w:type="spellStart"/>
      <w:r>
        <w:rPr>
          <w:rStyle w:val="NormalTok"/>
        </w:rPr>
        <w:t>character_name</w:t>
      </w:r>
      <w:proofErr w:type="spellEnd"/>
      <w:r>
        <w:rPr>
          <w:rStyle w:val="NormalTok"/>
        </w:rPr>
        <w:t xml:space="preserve">, </w:t>
      </w:r>
      <w:r>
        <w:rPr>
          <w:rStyle w:val="DataTypeTok"/>
        </w:rPr>
        <w:t>color =</w:t>
      </w:r>
      <w:r>
        <w:rPr>
          <w:rStyle w:val="NormalTok"/>
        </w:rPr>
        <w:t xml:space="preserve"> cluster)) </w:t>
      </w:r>
      <w:r>
        <w:rPr>
          <w:rStyle w:val="OperatorTok"/>
        </w:rPr>
        <w:t>+</w:t>
      </w:r>
      <w:r>
        <w:br/>
      </w:r>
      <w:r>
        <w:rPr>
          <w:rStyle w:val="StringTok"/>
        </w:rPr>
        <w:t xml:space="preserve"> </w:t>
      </w:r>
      <w:r>
        <w:rPr>
          <w:rStyle w:val="CommentTok"/>
        </w:rPr>
        <w:t># guides(color= TRUE) +</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StringTok"/>
        </w:rPr>
        <w:t xml:space="preserve"> </w:t>
      </w:r>
      <w:proofErr w:type="spellStart"/>
      <w:r>
        <w:rPr>
          <w:rStyle w:val="NormalTok"/>
        </w:rPr>
        <w:t>fictional_work</w:t>
      </w:r>
      <w:proofErr w:type="spellEnd"/>
      <w:r>
        <w:rPr>
          <w:rStyle w:val="NormalTok"/>
        </w:rPr>
        <w:t>)</w:t>
      </w:r>
    </w:p>
    <w:p w14:paraId="4C9DDD73" w14:textId="77777777" w:rsidR="002417CC" w:rsidRDefault="002417CC" w:rsidP="007779EE">
      <w:pPr>
        <w:pStyle w:val="FirstParagraph"/>
        <w:rPr>
          <w:ins w:id="60" w:author="Sanne Smith" w:date="2021-05-31T21:30:00Z"/>
          <w:b/>
          <w:bCs/>
          <w:color w:val="4F81BD" w:themeColor="accent1"/>
          <w:sz w:val="32"/>
          <w:szCs w:val="32"/>
        </w:rPr>
      </w:pPr>
    </w:p>
    <w:p w14:paraId="5F4563C9" w14:textId="77777777" w:rsidR="002417CC" w:rsidRDefault="002417CC" w:rsidP="007779EE">
      <w:pPr>
        <w:pStyle w:val="FirstParagraph"/>
        <w:rPr>
          <w:ins w:id="61" w:author="Sanne Smith" w:date="2021-05-31T21:30:00Z"/>
          <w:b/>
          <w:bCs/>
          <w:color w:val="4F81BD" w:themeColor="accent1"/>
          <w:sz w:val="32"/>
          <w:szCs w:val="32"/>
        </w:rPr>
      </w:pPr>
    </w:p>
    <w:p w14:paraId="0411FC27" w14:textId="77777777" w:rsidR="002417CC" w:rsidRDefault="002417CC" w:rsidP="007779EE">
      <w:pPr>
        <w:pStyle w:val="FirstParagraph"/>
        <w:rPr>
          <w:ins w:id="62" w:author="Sanne Smith" w:date="2021-05-31T21:30:00Z"/>
          <w:b/>
          <w:bCs/>
          <w:color w:val="4F81BD" w:themeColor="accent1"/>
          <w:sz w:val="32"/>
          <w:szCs w:val="32"/>
        </w:rPr>
      </w:pPr>
      <w:r w:rsidRPr="007779EE">
        <w:rPr>
          <w:b/>
          <w:bCs/>
          <w:noProof/>
          <w:color w:val="4F81BD" w:themeColor="accent1"/>
          <w:sz w:val="32"/>
          <w:szCs w:val="32"/>
        </w:rPr>
        <w:lastRenderedPageBreak/>
        <w:drawing>
          <wp:anchor distT="0" distB="0" distL="114300" distR="114300" simplePos="0" relativeHeight="251660288" behindDoc="1" locked="0" layoutInCell="1" allowOverlap="1" wp14:anchorId="75BB17A5" wp14:editId="1443C20E">
            <wp:simplePos x="0" y="0"/>
            <wp:positionH relativeFrom="column">
              <wp:posOffset>-720725</wp:posOffset>
            </wp:positionH>
            <wp:positionV relativeFrom="paragraph">
              <wp:posOffset>0</wp:posOffset>
            </wp:positionV>
            <wp:extent cx="7491095" cy="4478655"/>
            <wp:effectExtent l="0" t="0" r="1905" b="4445"/>
            <wp:wrapTight wrapText="bothSides">
              <wp:wrapPolygon edited="0">
                <wp:start x="0" y="0"/>
                <wp:lineTo x="0" y="21560"/>
                <wp:lineTo x="21569" y="21560"/>
                <wp:lineTo x="215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491095" cy="4478655"/>
                    </a:xfrm>
                    <a:prstGeom prst="rect">
                      <a:avLst/>
                    </a:prstGeom>
                  </pic:spPr>
                </pic:pic>
              </a:graphicData>
            </a:graphic>
            <wp14:sizeRelH relativeFrom="margin">
              <wp14:pctWidth>0</wp14:pctWidth>
            </wp14:sizeRelH>
            <wp14:sizeRelV relativeFrom="margin">
              <wp14:pctHeight>0</wp14:pctHeight>
            </wp14:sizeRelV>
          </wp:anchor>
        </w:drawing>
      </w:r>
    </w:p>
    <w:p w14:paraId="2C3F22AE" w14:textId="002C714B" w:rsidR="002417CC" w:rsidRDefault="002417CC" w:rsidP="002417CC">
      <w:pPr>
        <w:rPr>
          <w:ins w:id="63" w:author="Sanne Smith" w:date="2021-05-31T21:30:00Z"/>
        </w:rPr>
        <w:pPrChange w:id="64" w:author="Sanne Smith" w:date="2021-05-31T21:30:00Z">
          <w:pPr>
            <w:pStyle w:val="FirstParagraph"/>
          </w:pPr>
        </w:pPrChange>
      </w:pPr>
      <w:ins w:id="65" w:author="Sanne Smith" w:date="2021-05-31T21:30:00Z">
        <w:r>
          <w:t>Good figure!</w:t>
        </w:r>
      </w:ins>
    </w:p>
    <w:p w14:paraId="0D222C27" w14:textId="77777777" w:rsidR="002417CC" w:rsidRDefault="002417CC" w:rsidP="007779EE">
      <w:pPr>
        <w:pStyle w:val="FirstParagraph"/>
        <w:rPr>
          <w:ins w:id="66" w:author="Sanne Smith" w:date="2021-05-31T21:30:00Z"/>
          <w:b/>
          <w:bCs/>
          <w:color w:val="4F81BD" w:themeColor="accent1"/>
          <w:sz w:val="32"/>
          <w:szCs w:val="32"/>
        </w:rPr>
      </w:pPr>
    </w:p>
    <w:p w14:paraId="34095FD8" w14:textId="41030762" w:rsidR="005C5CCB" w:rsidRPr="007779EE" w:rsidRDefault="00CC3813" w:rsidP="007779EE">
      <w:pPr>
        <w:pStyle w:val="FirstParagraph"/>
        <w:rPr>
          <w:b/>
          <w:bCs/>
          <w:color w:val="4F81BD" w:themeColor="accent1"/>
          <w:sz w:val="32"/>
          <w:szCs w:val="32"/>
        </w:rPr>
      </w:pPr>
      <w:del w:id="67" w:author="Sanne Smith" w:date="2021-05-31T21:30:00Z">
        <w:r w:rsidDel="002417CC">
          <w:rPr>
            <w:noProof/>
          </w:rPr>
          <mc:AlternateContent>
            <mc:Choice Requires="wps">
              <w:drawing>
                <wp:inline distT="0" distB="0" distL="0" distR="0" wp14:anchorId="5B3E935A" wp14:editId="532BA676">
                  <wp:extent cx="304800" cy="304800"/>
                  <wp:effectExtent l="0" t="0" r="0" b="0"/>
                  <wp:docPr id="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99732"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" filled="f" stroked="f">
                  <o:lock v:ext="edit" aspectratio="t"/>
                  <w10:anchorlock/>
                </v:rect>
              </w:pict>
            </mc:Fallback>
          </mc:AlternateContent>
        </w:r>
      </w:del>
      <w:bookmarkStart w:id="68" w:name="discussion"/>
      <w:r w:rsidRPr="007779EE">
        <w:rPr>
          <w:b/>
          <w:bCs/>
          <w:color w:val="4F81BD" w:themeColor="accent1"/>
          <w:sz w:val="32"/>
          <w:szCs w:val="32"/>
        </w:rPr>
        <w:t>Discussion</w:t>
      </w:r>
      <w:bookmarkEnd w:id="68"/>
    </w:p>
    <w:p w14:paraId="66AEB4A3" w14:textId="2B47AE75" w:rsidR="005C5CCB" w:rsidRPr="007779EE" w:rsidRDefault="00CC3813">
      <w:pPr>
        <w:pStyle w:val="FirstParagraph"/>
        <w:rPr>
          <w:b/>
          <w:bCs/>
        </w:rPr>
      </w:pPr>
      <w:r w:rsidRPr="007779EE">
        <w:rPr>
          <w:b/>
          <w:bCs/>
        </w:rPr>
        <w:t>Critically discuss the data and algorithms in relation to the research question. Do you have a suggestion for an improved analysis?</w:t>
      </w:r>
    </w:p>
    <w:p w14:paraId="2E95CEDA" w14:textId="77777777" w:rsidR="007779EE" w:rsidRPr="007779EE" w:rsidRDefault="007779EE" w:rsidP="007779EE">
      <w:pPr>
        <w:pStyle w:val="Compact"/>
        <w:numPr>
          <w:ilvl w:val="0"/>
          <w:numId w:val="2"/>
        </w:numPr>
        <w:rPr>
          <w:b/>
          <w:bCs/>
        </w:rPr>
      </w:pPr>
      <w:r w:rsidRPr="007779EE">
        <w:rPr>
          <w:b/>
          <w:bCs/>
        </w:rPr>
        <w:t>Decide how many principal components (PCs) you will extract.</w:t>
      </w:r>
    </w:p>
    <w:p w14:paraId="442D4C0C" w14:textId="77777777" w:rsidR="007779EE" w:rsidRPr="007779EE" w:rsidRDefault="007779EE" w:rsidP="007779EE">
      <w:pPr>
        <w:pStyle w:val="Compact"/>
        <w:numPr>
          <w:ilvl w:val="0"/>
          <w:numId w:val="2"/>
        </w:numPr>
        <w:rPr>
          <w:b/>
          <w:bCs/>
        </w:rPr>
      </w:pPr>
      <w:r w:rsidRPr="007779EE">
        <w:rPr>
          <w:b/>
          <w:bCs/>
        </w:rPr>
        <w:t>Examine your chosen number of PCs and the variables that contribute most to them. Interpret the PCs. What do they represent according to you? Try to come up with labels (fun allowed).</w:t>
      </w:r>
    </w:p>
    <w:p w14:paraId="18CB53CF" w14:textId="5BD56068" w:rsidR="007779EE" w:rsidRDefault="007779EE" w:rsidP="007779EE">
      <w:pPr>
        <w:pStyle w:val="Compact"/>
        <w:numPr>
          <w:ilvl w:val="0"/>
          <w:numId w:val="2"/>
        </w:numPr>
        <w:rPr>
          <w:b/>
          <w:bCs/>
        </w:rPr>
      </w:pPr>
      <w:r w:rsidRPr="007779EE">
        <w:rPr>
          <w:b/>
          <w:bCs/>
        </w:rPr>
        <w:t>Create a dataset with the fictional characters’ score on the number of PCs.</w:t>
      </w:r>
    </w:p>
    <w:p w14:paraId="6F473956" w14:textId="77777777" w:rsidR="00D71F7A" w:rsidRPr="00D71F7A" w:rsidRDefault="00D71F7A" w:rsidP="00D71F7A">
      <w:pPr>
        <w:pStyle w:val="Compact"/>
        <w:numPr>
          <w:ilvl w:val="0"/>
          <w:numId w:val="2"/>
        </w:numPr>
        <w:rPr>
          <w:b/>
          <w:bCs/>
        </w:rPr>
      </w:pPr>
      <w:r w:rsidRPr="00D71F7A">
        <w:rPr>
          <w:b/>
          <w:bCs/>
        </w:rPr>
        <w:t>Decide how many clusters you will retain.</w:t>
      </w:r>
    </w:p>
    <w:p w14:paraId="1A6F8E7B" w14:textId="77777777" w:rsidR="00D71F7A" w:rsidRPr="00D71F7A" w:rsidRDefault="00D71F7A" w:rsidP="00D71F7A">
      <w:pPr>
        <w:pStyle w:val="Compact"/>
        <w:numPr>
          <w:ilvl w:val="0"/>
          <w:numId w:val="2"/>
        </w:numPr>
        <w:rPr>
          <w:b/>
          <w:bCs/>
        </w:rPr>
      </w:pPr>
      <w:r w:rsidRPr="00D71F7A">
        <w:rPr>
          <w:b/>
          <w:bCs/>
        </w:rPr>
        <w:t>Describe and interpret the clusters</w:t>
      </w:r>
    </w:p>
    <w:p w14:paraId="44B9D070" w14:textId="77777777" w:rsidR="00D71F7A" w:rsidRPr="00D71F7A" w:rsidRDefault="00D71F7A" w:rsidP="00D71F7A">
      <w:pPr>
        <w:pStyle w:val="Compact"/>
        <w:numPr>
          <w:ilvl w:val="0"/>
          <w:numId w:val="2"/>
        </w:numPr>
        <w:rPr>
          <w:b/>
          <w:bCs/>
        </w:rPr>
      </w:pPr>
      <w:r w:rsidRPr="00D71F7A">
        <w:rPr>
          <w:b/>
          <w:bCs/>
        </w:rPr>
        <w:lastRenderedPageBreak/>
        <w:t>Select 5 fictional works to plot the characters, a selection of principal components and the clusters to visualize. Discuss why you chose these works and answer the main question (What kind of fictional characters exist?)</w:t>
      </w:r>
    </w:p>
    <w:p w14:paraId="23E04F19" w14:textId="28022745" w:rsidR="00D71F7A" w:rsidRDefault="00D71F7A" w:rsidP="00CC3813">
      <w:pPr>
        <w:pStyle w:val="Compact"/>
        <w:spacing w:line="480" w:lineRule="auto"/>
        <w:ind w:left="480"/>
        <w:rPr>
          <w:b/>
          <w:bCs/>
        </w:rPr>
      </w:pPr>
    </w:p>
    <w:p w14:paraId="75A94606" w14:textId="2BA665FC" w:rsidR="001678F9" w:rsidRPr="00D56F26" w:rsidRDefault="001678F9" w:rsidP="00D56F26">
      <w:pPr>
        <w:pStyle w:val="Compact"/>
        <w:spacing w:line="480" w:lineRule="auto"/>
        <w:ind w:firstLine="480"/>
      </w:pPr>
      <w:r w:rsidRPr="00D56F26">
        <w:t>This assignment looks at both PCA and clustering. PCA is</w:t>
      </w:r>
      <w:r w:rsidR="00C962CB" w:rsidRPr="00D56F26">
        <w:t xml:space="preserve"> a dimensionality-reduction method that is often used to reduce the dimensionality of large data sets, by transforming a large set of variables into a smaller one that still contains most of the information in the large set. </w:t>
      </w:r>
      <w:r w:rsidR="008F58D2" w:rsidRPr="00D56F26">
        <w:t xml:space="preserve"> It works by increasing interpretability but at the same time minimizing information loss. It does so by creating new uncorrelated variables that successively maximize variance</w:t>
      </w:r>
      <w:r w:rsidR="00D56F26">
        <w:t xml:space="preserve">. </w:t>
      </w:r>
      <w:r w:rsidRPr="00D56F26">
        <w:t>Clustering</w:t>
      </w:r>
      <w:r w:rsidR="008F58D2" w:rsidRPr="00D56F26">
        <w:t>, on the other hand,</w:t>
      </w:r>
      <w:r w:rsidRPr="00D56F26">
        <w:t xml:space="preserve"> is </w:t>
      </w:r>
      <w:r w:rsidR="00D56F26" w:rsidRPr="00D56F26">
        <w:t>another unsupervised machine learning, process that consists of the grouping of similar data points into a cluster. Given a finite set of data points, clustering aims to find homogeneous subgroups of data points with similar characteristics.</w:t>
      </w:r>
      <w:r w:rsidR="00382BC2">
        <w:t xml:space="preserve"> The data for this assignment consisted of a f</w:t>
      </w:r>
      <w:r w:rsidR="00382BC2" w:rsidRPr="00382BC2">
        <w:t xml:space="preserve">ile </w:t>
      </w:r>
      <w:r w:rsidR="00382BC2">
        <w:t>that</w:t>
      </w:r>
      <w:r w:rsidR="00382BC2" w:rsidRPr="00382BC2">
        <w:t xml:space="preserve"> contains the average ratings of 800 fictional characters made by 1,665,664 users of the on-line test at https://openpsychometrics.org/tests/characters/ for 268 different "traits" defined by a bipolar adjective pair.</w:t>
      </w:r>
    </w:p>
    <w:p w14:paraId="77FC8C0D" w14:textId="7FAC3C05" w:rsidR="007779EE" w:rsidRDefault="007779EE" w:rsidP="00CC3813">
      <w:pPr>
        <w:pStyle w:val="BodyText"/>
        <w:spacing w:line="480" w:lineRule="auto"/>
        <w:ind w:firstLine="480"/>
      </w:pPr>
      <w:r>
        <w:t xml:space="preserve">For the first part of the assignment, I decided to retain 5 PCs. This is because with just </w:t>
      </w:r>
      <w:r w:rsidRPr="007779EE">
        <w:t>5 components, 70%</w:t>
      </w:r>
      <w:r>
        <w:t xml:space="preserve"> of the</w:t>
      </w:r>
      <w:r w:rsidRPr="007779EE">
        <w:t xml:space="preserve"> variance</w:t>
      </w:r>
      <w:r>
        <w:t xml:space="preserve"> is</w:t>
      </w:r>
      <w:r w:rsidRPr="007779EE">
        <w:t xml:space="preserve"> explained</w:t>
      </w:r>
      <w:r>
        <w:t xml:space="preserve">. The variables the contributed the most the 5 PCs could be grouped </w:t>
      </w:r>
      <w:r w:rsidR="000D424B">
        <w:t>into</w:t>
      </w:r>
      <w:r>
        <w:t xml:space="preserve"> what I deem the following</w:t>
      </w:r>
      <w:r w:rsidR="00BA3619">
        <w:t xml:space="preserve"> with the highest eigenvalues</w:t>
      </w:r>
      <w:r>
        <w:t xml:space="preserve">: </w:t>
      </w:r>
      <w:r w:rsidRPr="007779EE">
        <w:t xml:space="preserve">good vs evil theme, sweet and sour (strict/lenient, nice/grumpy, hard/soft), stick in the mud/interesting, urban vs country, </w:t>
      </w:r>
      <w:r w:rsidR="00D71F7A">
        <w:t xml:space="preserve">and </w:t>
      </w:r>
      <w:r w:rsidRPr="007779EE">
        <w:t>nerd vs jock</w:t>
      </w:r>
      <w:r w:rsidR="00D71F7A">
        <w:t xml:space="preserve">. For the second section, focused on clustering, I decided to retain four clusters. This was motivated because looking at the scree plot, the distance seemed larger amongst the first four points, indicating the most distinction. There was no elbow in the plot so I visually evaluated the points. Looking at the </w:t>
      </w:r>
      <w:r w:rsidR="00D71F7A">
        <w:lastRenderedPageBreak/>
        <w:t>scaling of the values for the f</w:t>
      </w:r>
      <w:r w:rsidR="00002D45">
        <w:t xml:space="preserve">ive </w:t>
      </w:r>
      <w:r w:rsidR="00D71F7A">
        <w:t xml:space="preserve">variable characteristics I determined, I noticed a couple of patterns. </w:t>
      </w:r>
      <w:r w:rsidR="0058745F">
        <w:t xml:space="preserve">Using the bar chart that showed the directionality and weight of the </w:t>
      </w:r>
      <w:r w:rsidR="00BA3619">
        <w:t xml:space="preserve">eigenvector </w:t>
      </w:r>
      <w:r w:rsidR="0058745F">
        <w:t>of the PC to the cluster, I came up with the following.</w:t>
      </w:r>
    </w:p>
    <w:p w14:paraId="3D41CBAF" w14:textId="3FD1685C" w:rsidR="00764FB2" w:rsidRDefault="00D71F7A" w:rsidP="00CC3813">
      <w:pPr>
        <w:pStyle w:val="BodyText"/>
        <w:spacing w:line="480" w:lineRule="auto"/>
      </w:pPr>
      <w:r>
        <w:tab/>
        <w:t xml:space="preserve"> Cluster 1 was scaled evil, sweet, and stick in mud, which gave me the connotation of the quintessential mean girl in the movie, who is mean, fake, and perhaps sickly sweet. Regina George from Mean Girls was classified as this so I was pretty happy about that, but Darth Vader was also lumped into this cluster so I think it needs a bit more work.  Cluster 2 was scaled sour, good, stick in mud, and nerdy – I called this the “Snarky Nerd” but likeable nerdy character that’s</w:t>
      </w:r>
      <w:r w:rsidR="0058745F">
        <w:t xml:space="preserve"> kind of brooding and sarcastic. Leonard and Raj from Big Bang Theory got sorted here as well Stevie Budd (sarcastic queen) and C-P30. Yay! But </w:t>
      </w:r>
      <w:proofErr w:type="gramStart"/>
      <w:r w:rsidR="0058745F">
        <w:t>so</w:t>
      </w:r>
      <w:proofErr w:type="gramEnd"/>
      <w:r w:rsidR="0058745F">
        <w:t xml:space="preserve"> did Cady and Aaron from Mean Girls and Luke Skywalker. Not quite the stereotype there. For </w:t>
      </w:r>
      <w:r>
        <w:t>Cluster 3</w:t>
      </w:r>
      <w:r w:rsidR="0058745F">
        <w:t xml:space="preserve">, it was </w:t>
      </w:r>
      <w:r>
        <w:t xml:space="preserve">scaled evil, sour, interesting </w:t>
      </w:r>
      <w:r w:rsidR="0058745F">
        <w:t>aka the</w:t>
      </w:r>
      <w:r>
        <w:t xml:space="preserve"> Complex </w:t>
      </w:r>
      <w:r w:rsidR="0058745F">
        <w:t>Villain</w:t>
      </w:r>
      <w:r>
        <w:t>?</w:t>
      </w:r>
      <w:r w:rsidR="0058745F">
        <w:t xml:space="preserve"> Who doesn’t love a complicated villain origin story. Jack Sparrow is here fittingly. Han Solo the smuggler is also here. Janis from Mean Girls too. But Penny and Howard somehow also ended up in cluster three and they just don’t git the genre. Lastly, </w:t>
      </w:r>
      <w:r>
        <w:t>Cluster 4</w:t>
      </w:r>
      <w:r w:rsidR="0058745F">
        <w:t xml:space="preserve"> was scaled </w:t>
      </w:r>
      <w:r>
        <w:t>good, sweet, interesting</w:t>
      </w:r>
      <w:r w:rsidR="0058745F">
        <w:t>—obviously the</w:t>
      </w:r>
      <w:r>
        <w:t xml:space="preserve"> Classical hero</w:t>
      </w:r>
      <w:r w:rsidR="0058745F">
        <w:t xml:space="preserve">! Johnny Rose, the protagonist in </w:t>
      </w:r>
      <w:proofErr w:type="spellStart"/>
      <w:r w:rsidR="0058745F">
        <w:t>Schitt’s</w:t>
      </w:r>
      <w:proofErr w:type="spellEnd"/>
      <w:r w:rsidR="0058745F">
        <w:t xml:space="preserve"> Creek, falls here. </w:t>
      </w:r>
      <w:proofErr w:type="gramStart"/>
      <w:r w:rsidR="0058745F">
        <w:t>So</w:t>
      </w:r>
      <w:proofErr w:type="gramEnd"/>
      <w:r w:rsidR="0058745F">
        <w:t xml:space="preserve"> do Will Turner and Elizabeth Swan, Princess Leia, and Amy Farah Fowler. This one didn’t seem to mischaracterize someone, but it didn’t get all the characters that it could have. </w:t>
      </w:r>
      <w:r w:rsidR="00002D45">
        <w:t xml:space="preserve">I chose </w:t>
      </w:r>
      <w:r w:rsidR="00293510">
        <w:t xml:space="preserve">Mean Girls, </w:t>
      </w:r>
      <w:proofErr w:type="spellStart"/>
      <w:r w:rsidR="00293510">
        <w:t>Schitt’s</w:t>
      </w:r>
      <w:proofErr w:type="spellEnd"/>
      <w:r w:rsidR="00293510">
        <w:t xml:space="preserve"> Creek, The Big Bang Theory, Pirates of the Caribbean, and </w:t>
      </w:r>
      <w:r w:rsidR="00857E3B">
        <w:t xml:space="preserve">Star Wars because I was familiar with the content, but also because I thought that each work had a specific character that fit into the </w:t>
      </w:r>
      <w:r w:rsidR="001D6A1D">
        <w:t>five main PCs</w:t>
      </w:r>
      <w:r w:rsidR="00BA3619">
        <w:t xml:space="preserve"> with the highest eigenvalues</w:t>
      </w:r>
      <w:r w:rsidR="001D6A1D">
        <w:t xml:space="preserve">: </w:t>
      </w:r>
      <w:r w:rsidR="001D6A1D" w:rsidRPr="007779EE">
        <w:t xml:space="preserve">good vs evil theme, sweet and sour (strict/lenient, nice/grumpy, hard/soft), stick in the mud/interesting, urban vs country, </w:t>
      </w:r>
      <w:r w:rsidR="001D6A1D">
        <w:t xml:space="preserve">and </w:t>
      </w:r>
      <w:r w:rsidR="001D6A1D" w:rsidRPr="007779EE">
        <w:t>nerd vs jock</w:t>
      </w:r>
      <w:r w:rsidR="001D6A1D">
        <w:t xml:space="preserve">, and the four clusters: Mean Girl (or </w:t>
      </w:r>
      <w:r w:rsidR="001D6A1D">
        <w:lastRenderedPageBreak/>
        <w:t xml:space="preserve">Guy), Snarky Nerd, Complex Villain, and Classical Hero. </w:t>
      </w:r>
      <w:r w:rsidR="00D21CAE">
        <w:t xml:space="preserve">I tried to also choose popular shows that followed some stereotypes, but also provided characters with complex, well-rounded personalities. Lastly, </w:t>
      </w:r>
      <w:r w:rsidR="00764FB2">
        <w:t xml:space="preserve">the works that I chose also provided a chance to see if my clusters were appropriately named as there were characters that were similar and also different—there were certain characters I was worried might be misclassified that didn’t and others I didn’t think would be that were. </w:t>
      </w:r>
      <w:ins w:id="69" w:author="Sanne Smith" w:date="2021-05-31T21:35:00Z">
        <w:r w:rsidR="002417CC">
          <w:t xml:space="preserve">Good work here.  I like that you summarize the algorithms and lay out your thought process here. </w:t>
        </w:r>
      </w:ins>
      <w:ins w:id="70" w:author="Sanne Smith" w:date="2021-05-31T21:36:00Z">
        <w:r w:rsidR="002417CC">
          <w:t xml:space="preserve">Justification of fictional works is good!  </w:t>
        </w:r>
      </w:ins>
    </w:p>
    <w:p w14:paraId="37932AD1" w14:textId="7508160F" w:rsidR="0058745F" w:rsidRDefault="0058745F" w:rsidP="00CC3813">
      <w:pPr>
        <w:pStyle w:val="BodyText"/>
        <w:spacing w:line="480" w:lineRule="auto"/>
        <w:ind w:firstLine="720"/>
      </w:pPr>
      <w:r>
        <w:t xml:space="preserve">Overall, I think my distillation of what kinds of characters exist, Mean Girls (or Guys), Snarky Nerd, Complex Villain, and Classical Hero fit the bill for the types of characters normally seen in works of fiction. However, I think if it was broken down into target audience, like YA, moms (Hallmark movie/Lifetime-type stuff, maybe soap operas), you would see even clearer lines between the types of characters that exist. I think another thing that also needs to be improved is the identification of characters that are not necessarily evil, but perhaps drive the plot of the work through mishap. For example, Moira, Daniel, and Alexis from </w:t>
      </w:r>
      <w:proofErr w:type="spellStart"/>
      <w:r>
        <w:t>Schitt’s</w:t>
      </w:r>
      <w:proofErr w:type="spellEnd"/>
      <w:r>
        <w:t xml:space="preserve"> Creek. They aren’t complex villains, but rather, complex characters whose faults and mishaps drive the plot forward.</w:t>
      </w:r>
      <w:r w:rsidR="00CC3813">
        <w:t xml:space="preserve"> Perhaps the same from Penny and Howard. Furthermore, the evilness of Regina George is much different than Dark Vader, but both serve as the antagonist of their respective fictional work. </w:t>
      </w:r>
      <w:r w:rsidR="00E724F9">
        <w:t>If I would do it over, I might separate the good vs evil into protagonist and antagonist instead of Mean Girl</w:t>
      </w:r>
      <w:r w:rsidR="00111D02">
        <w:t xml:space="preserve"> and Classical hero and Snarky Nerd. Perhaps I would also had supporting character. </w:t>
      </w:r>
      <w:r w:rsidR="00CC3813">
        <w:t xml:space="preserve">From the </w:t>
      </w:r>
      <w:proofErr w:type="spellStart"/>
      <w:r w:rsidR="00CC3813">
        <w:t>autoplot</w:t>
      </w:r>
      <w:proofErr w:type="spellEnd"/>
      <w:r w:rsidR="00CC3813">
        <w:t xml:space="preserve">, you can see that the </w:t>
      </w:r>
      <w:r w:rsidR="00CC3813" w:rsidRPr="00CC3813">
        <w:t>data has well separated clusters</w:t>
      </w:r>
      <w:r w:rsidR="00CC3813">
        <w:t>. That means that</w:t>
      </w:r>
      <w:r w:rsidR="00CC3813" w:rsidRPr="00CC3813">
        <w:t xml:space="preserve"> the performance of k-means depends completely on the goodness of the initialization.</w:t>
      </w:r>
      <w:r w:rsidR="00CC3813">
        <w:t xml:space="preserve"> </w:t>
      </w:r>
      <w:r w:rsidR="00CC3813">
        <w:lastRenderedPageBreak/>
        <w:t xml:space="preserve">Initialization, perhaps the </w:t>
      </w:r>
      <w:r w:rsidR="00CC3813" w:rsidRPr="00CC3813">
        <w:t>set of centroids to be used for initialization</w:t>
      </w:r>
      <w:r w:rsidR="00CC3813">
        <w:t>, needs to be improved.</w:t>
      </w:r>
    </w:p>
    <w:p w14:paraId="0780755F" w14:textId="00F23C33" w:rsidR="00BA3619" w:rsidRDefault="00BA3619" w:rsidP="00CC3813">
      <w:pPr>
        <w:pStyle w:val="BodyText"/>
        <w:spacing w:line="480" w:lineRule="auto"/>
        <w:ind w:firstLine="720"/>
      </w:pPr>
      <w:r>
        <w:t xml:space="preserve">For this test in the waters of PCA and Clustering, I believe this data to be appropriate. However, I think including characters from so many different shows </w:t>
      </w:r>
      <w:r w:rsidR="00184FDE">
        <w:t>made the process more difficult as there were many works I was not familiar with,</w:t>
      </w:r>
      <w:ins w:id="71" w:author="Sanne Smith" w:date="2021-05-31T21:38:00Z">
        <w:r w:rsidR="00AB1662">
          <w:t xml:space="preserve"> and this will often be the case! Good to try to understand the patterns in machine learning and get familiar with the data. Hence zooming in on 5 works you know</w:t>
        </w:r>
      </w:ins>
      <w:r w:rsidR="00184FDE">
        <w:t xml:space="preserve"> therefore, I think sorting the data to be only shows I knew would have been a better move earlier, so I could recognize patterns faster. </w:t>
      </w:r>
      <w:r w:rsidR="00111D02">
        <w:t>I’d like to also follow up and look at a dataset that also had the number of lines a character says</w:t>
      </w:r>
      <w:r w:rsidR="00AC4467">
        <w:t xml:space="preserve"> in the work. This is known as the </w:t>
      </w:r>
      <w:r w:rsidR="00AC4467" w:rsidRPr="00AC4467">
        <w:t>Bechdel–Wallace test</w:t>
      </w:r>
      <w:r w:rsidR="00AC4467">
        <w:t>. The test</w:t>
      </w:r>
      <w:r w:rsidR="00AC4467" w:rsidRPr="00AC4467">
        <w:t xml:space="preserve"> is a measure of the representation of women in fiction. It asks whether a work features at least two women who talk to each other about something other than a man</w:t>
      </w:r>
      <w:r w:rsidR="00AC4467">
        <w:t xml:space="preserve">. </w:t>
      </w:r>
      <w:ins w:id="72" w:author="Sanne Smith" w:date="2021-05-31T21:39:00Z">
        <w:r w:rsidR="00AB1662">
          <w:t xml:space="preserve"> </w:t>
        </w:r>
        <w:proofErr w:type="gramStart"/>
        <w:r w:rsidR="00AB1662">
          <w:t>Yes</w:t>
        </w:r>
        <w:proofErr w:type="gramEnd"/>
        <w:r w:rsidR="00AB1662">
          <w:t xml:space="preserve"> it will be very interesting to examine gender bias in how people perceive fictional characters.  Nice discussion. Other things you could have mentioned would be the non-random volunteer sample</w:t>
        </w:r>
      </w:ins>
    </w:p>
    <w:p w14:paraId="23BA5180" w14:textId="3DD55B31" w:rsidR="00BA3619" w:rsidRDefault="00BA3619" w:rsidP="00BA3619"/>
    <w:p w14:paraId="3D18296A" w14:textId="1AB02789" w:rsidR="00BA3619" w:rsidRDefault="00BA3619" w:rsidP="00BA3619">
      <w:pPr>
        <w:tabs>
          <w:tab w:val="left" w:pos="1413"/>
        </w:tabs>
      </w:pPr>
      <w:r>
        <w:tab/>
      </w:r>
    </w:p>
    <w:p w14:paraId="72E97FF1" w14:textId="52433290" w:rsidR="00BA3619" w:rsidRPr="00BA3619" w:rsidRDefault="00BA3619" w:rsidP="00BA3619">
      <w:pPr>
        <w:tabs>
          <w:tab w:val="left" w:pos="1413"/>
        </w:tabs>
      </w:pPr>
    </w:p>
    <w:sectPr w:rsidR="00BA3619" w:rsidRPr="00BA36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E9E48" w14:textId="77777777" w:rsidR="00836768" w:rsidRDefault="00836768">
      <w:pPr>
        <w:spacing w:after="0"/>
      </w:pPr>
      <w:r>
        <w:separator/>
      </w:r>
    </w:p>
  </w:endnote>
  <w:endnote w:type="continuationSeparator" w:id="0">
    <w:p w14:paraId="76D759B9" w14:textId="77777777" w:rsidR="00836768" w:rsidRDefault="00836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7422" w14:textId="77777777" w:rsidR="00836768" w:rsidRDefault="00836768">
      <w:r>
        <w:separator/>
      </w:r>
    </w:p>
  </w:footnote>
  <w:footnote w:type="continuationSeparator" w:id="0">
    <w:p w14:paraId="5ACFB467" w14:textId="77777777" w:rsidR="00836768" w:rsidRDefault="00836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D671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15443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ne Smith">
    <w15:presenceInfo w15:providerId="Windows Live" w15:userId="5e42ec95-0c01-445f-85d0-0440002fa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45"/>
    <w:rsid w:val="00011C8B"/>
    <w:rsid w:val="00097764"/>
    <w:rsid w:val="000D424B"/>
    <w:rsid w:val="00111D02"/>
    <w:rsid w:val="001678F9"/>
    <w:rsid w:val="00184FDE"/>
    <w:rsid w:val="001D6A1D"/>
    <w:rsid w:val="002417CC"/>
    <w:rsid w:val="00293510"/>
    <w:rsid w:val="00377031"/>
    <w:rsid w:val="00382BC2"/>
    <w:rsid w:val="00417798"/>
    <w:rsid w:val="004E29B3"/>
    <w:rsid w:val="0058745F"/>
    <w:rsid w:val="00590D07"/>
    <w:rsid w:val="005C5CCB"/>
    <w:rsid w:val="00764FB2"/>
    <w:rsid w:val="007779EE"/>
    <w:rsid w:val="00784D58"/>
    <w:rsid w:val="00836768"/>
    <w:rsid w:val="00857E3B"/>
    <w:rsid w:val="008D6863"/>
    <w:rsid w:val="008F58D2"/>
    <w:rsid w:val="009579A1"/>
    <w:rsid w:val="00AB1662"/>
    <w:rsid w:val="00AC4467"/>
    <w:rsid w:val="00AF671A"/>
    <w:rsid w:val="00B86B75"/>
    <w:rsid w:val="00BA3619"/>
    <w:rsid w:val="00BB3592"/>
    <w:rsid w:val="00BC48D5"/>
    <w:rsid w:val="00BF7282"/>
    <w:rsid w:val="00C36279"/>
    <w:rsid w:val="00C962CB"/>
    <w:rsid w:val="00CC3813"/>
    <w:rsid w:val="00D21CAE"/>
    <w:rsid w:val="00D56F26"/>
    <w:rsid w:val="00D71F7A"/>
    <w:rsid w:val="00E315A3"/>
    <w:rsid w:val="00E724F9"/>
    <w:rsid w:val="00EF4CD7"/>
    <w:rsid w:val="00F449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2F5F"/>
  <w15:docId w15:val="{F5869EDA-887A-4771-9985-72AD501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779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177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tym26@stanford.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mmunitystandards.stanford.edu/policies-and-guidance/honor-co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EDUC 423B/SOC 302B: Assignment 2</vt:lpstr>
    </vt:vector>
  </TitlesOfParts>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423B/SOC 302B: Assignment 2</dc:title>
  <dc:creator>Caity McGinley</dc:creator>
  <cp:keywords/>
  <cp:lastModifiedBy>Sanne Smith</cp:lastModifiedBy>
  <cp:revision>2</cp:revision>
  <cp:lastPrinted>2021-06-01T00:25:00Z</cp:lastPrinted>
  <dcterms:created xsi:type="dcterms:W3CDTF">2021-06-01T04:43:00Z</dcterms:created>
  <dcterms:modified xsi:type="dcterms:W3CDTF">2021-06-01T04:43:00Z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5-17-21</vt:lpwstr>
  </property>
  <property fmtid="{D5CDD505-2E9C-101B-9397-08002B2CF9AE}" pid="3" name="output">
    <vt:lpwstr>word_document</vt:lpwstr>
  </property>
</Properties>
</file>